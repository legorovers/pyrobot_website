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28013" w14:textId="6DB0ADFC" w:rsidR="00104060" w:rsidRDefault="005D1B24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Virtual Programming</w:t>
      </w:r>
      <w:r w:rsidR="0038043D">
        <w:rPr>
          <w:rFonts w:ascii="Calibri" w:eastAsia="Calibri" w:hAnsi="Calibri" w:cs="Calibri"/>
          <w:b/>
          <w:sz w:val="40"/>
          <w:szCs w:val="40"/>
        </w:rPr>
        <w:t xml:space="preserve">: </w:t>
      </w:r>
      <w:r w:rsidR="00EC19BA">
        <w:rPr>
          <w:rFonts w:ascii="Calibri" w:eastAsia="Calibri" w:hAnsi="Calibri" w:cs="Calibri"/>
          <w:b/>
          <w:color w:val="00B050"/>
          <w:sz w:val="40"/>
          <w:szCs w:val="40"/>
        </w:rPr>
        <w:t>Installing the Simulator</w:t>
      </w:r>
    </w:p>
    <w:p w14:paraId="64F9E54D" w14:textId="77777777" w:rsidR="00EC19BA" w:rsidRDefault="00EC19BA" w:rsidP="00EC19BA">
      <w:pPr>
        <w:pStyle w:val="Heading3"/>
        <w:spacing w:before="0" w:after="0"/>
        <w:jc w:val="both"/>
        <w:rPr>
          <w:rFonts w:ascii="Arial" w:hAnsi="Arial" w:cs="Arial"/>
          <w:b w:val="0"/>
          <w:bCs/>
          <w:caps/>
          <w:color w:val="003A81"/>
          <w:sz w:val="38"/>
          <w:szCs w:val="38"/>
        </w:rPr>
      </w:pPr>
    </w:p>
    <w:p w14:paraId="63891286" w14:textId="05D55A67" w:rsidR="00EC19BA" w:rsidRPr="007D64D8" w:rsidRDefault="00EC19BA" w:rsidP="007D64D8">
      <w:pPr>
        <w:rPr>
          <w:rFonts w:asciiTheme="majorHAnsi" w:hAnsiTheme="majorHAnsi" w:cstheme="majorHAnsi"/>
          <w:b/>
          <w:bCs/>
        </w:rPr>
      </w:pPr>
      <w:r w:rsidRPr="007D64D8">
        <w:rPr>
          <w:rFonts w:asciiTheme="majorHAnsi" w:hAnsiTheme="majorHAnsi" w:cstheme="majorHAnsi"/>
          <w:b/>
          <w:bCs/>
        </w:rPr>
        <w:t>YOU WILL NEED:</w:t>
      </w:r>
    </w:p>
    <w:p w14:paraId="77DDE378" w14:textId="77777777" w:rsidR="007D64D8" w:rsidRDefault="007D64D8" w:rsidP="007D64D8">
      <w:pPr>
        <w:rPr>
          <w:rFonts w:asciiTheme="majorHAnsi" w:hAnsiTheme="majorHAnsi" w:cstheme="majorHAnsi"/>
          <w:color w:val="333333"/>
        </w:rPr>
      </w:pPr>
    </w:p>
    <w:p w14:paraId="209C34C2" w14:textId="4B2F7D11" w:rsidR="00EC19BA" w:rsidRPr="007D64D8" w:rsidRDefault="00EC19BA" w:rsidP="007D64D8">
      <w:pPr>
        <w:rPr>
          <w:rFonts w:asciiTheme="majorHAnsi" w:hAnsiTheme="majorHAnsi" w:cstheme="majorHAnsi"/>
          <w:color w:val="333333"/>
        </w:rPr>
      </w:pPr>
      <w:r w:rsidRPr="007D64D8">
        <w:rPr>
          <w:rFonts w:asciiTheme="majorHAnsi" w:hAnsiTheme="majorHAnsi" w:cstheme="majorHAnsi"/>
          <w:color w:val="333333"/>
        </w:rPr>
        <w:t xml:space="preserve">To use our simulator, you will need to have python 3 installed on your machine. We also recommend that you have the </w:t>
      </w:r>
      <w:proofErr w:type="spellStart"/>
      <w:r w:rsidRPr="007D64D8">
        <w:rPr>
          <w:rFonts w:asciiTheme="majorHAnsi" w:hAnsiTheme="majorHAnsi" w:cstheme="majorHAnsi"/>
          <w:color w:val="333333"/>
        </w:rPr>
        <w:t>numpy</w:t>
      </w:r>
      <w:proofErr w:type="spellEnd"/>
      <w:r w:rsidRPr="007D64D8">
        <w:rPr>
          <w:rFonts w:asciiTheme="majorHAnsi" w:hAnsiTheme="majorHAnsi" w:cstheme="majorHAnsi"/>
          <w:color w:val="333333"/>
        </w:rPr>
        <w:t xml:space="preserve"> library installed, though this should not be necessary.</w:t>
      </w:r>
    </w:p>
    <w:p w14:paraId="55E4F73D" w14:textId="77777777" w:rsidR="007D64D8" w:rsidRDefault="007D64D8" w:rsidP="007D64D8">
      <w:pPr>
        <w:rPr>
          <w:rFonts w:asciiTheme="majorHAnsi" w:hAnsiTheme="majorHAnsi" w:cstheme="majorHAnsi"/>
          <w:color w:val="333333"/>
        </w:rPr>
      </w:pPr>
    </w:p>
    <w:p w14:paraId="63401081" w14:textId="2ACD355F" w:rsidR="007D64D8" w:rsidRPr="007D64D8" w:rsidRDefault="00EC19BA" w:rsidP="007D64D8">
      <w:pPr>
        <w:rPr>
          <w:rFonts w:asciiTheme="majorHAnsi" w:hAnsiTheme="majorHAnsi" w:cstheme="majorHAnsi"/>
          <w:color w:val="333333"/>
        </w:rPr>
      </w:pPr>
      <w:r w:rsidRPr="007D64D8">
        <w:rPr>
          <w:rFonts w:asciiTheme="majorHAnsi" w:hAnsiTheme="majorHAnsi" w:cstheme="majorHAnsi"/>
          <w:color w:val="333333"/>
        </w:rPr>
        <w:t>You will also need the simulator code.  This can be found as a zip file on our website (</w:t>
      </w:r>
      <w:bookmarkStart w:id="0" w:name="OLE_LINK1"/>
      <w:bookmarkStart w:id="1" w:name="OLE_LINK2"/>
      <w:r w:rsidR="007D64D8" w:rsidRPr="007D64D8">
        <w:rPr>
          <w:rFonts w:asciiTheme="majorHAnsi" w:hAnsiTheme="majorHAnsi" w:cstheme="majorHAnsi"/>
          <w:color w:val="0070C0"/>
          <w:u w:val="single"/>
        </w:rPr>
        <w:t>https://www.csc.liv.ac.uk/~lad/pyrobots/resources/pirover_simulator.zip</w:t>
      </w:r>
      <w:bookmarkEnd w:id="0"/>
      <w:bookmarkEnd w:id="1"/>
      <w:r w:rsidRPr="007D64D8">
        <w:rPr>
          <w:rFonts w:asciiTheme="majorHAnsi" w:hAnsiTheme="majorHAnsi" w:cstheme="majorHAnsi"/>
          <w:color w:val="333333"/>
        </w:rPr>
        <w:t xml:space="preserve">).     </w:t>
      </w:r>
    </w:p>
    <w:p w14:paraId="1C220FA6" w14:textId="77777777" w:rsidR="007D64D8" w:rsidRDefault="007D64D8" w:rsidP="007D64D8">
      <w:pPr>
        <w:rPr>
          <w:rFonts w:asciiTheme="majorHAnsi" w:hAnsiTheme="majorHAnsi" w:cstheme="majorHAnsi"/>
          <w:color w:val="333333"/>
        </w:rPr>
      </w:pPr>
    </w:p>
    <w:p w14:paraId="23A0B591" w14:textId="1D85412D" w:rsidR="00EC19BA" w:rsidRPr="007D64D8" w:rsidRDefault="00EC19BA" w:rsidP="007D64D8">
      <w:pPr>
        <w:rPr>
          <w:rFonts w:asciiTheme="majorHAnsi" w:hAnsiTheme="majorHAnsi" w:cstheme="majorHAnsi"/>
          <w:color w:val="333333"/>
        </w:rPr>
      </w:pPr>
      <w:r w:rsidRPr="007D64D8">
        <w:rPr>
          <w:rFonts w:asciiTheme="majorHAnsi" w:hAnsiTheme="majorHAnsi" w:cstheme="majorHAnsi"/>
          <w:color w:val="333333"/>
        </w:rPr>
        <w:t>The simulator file is called</w:t>
      </w:r>
    </w:p>
    <w:p w14:paraId="7CF78456" w14:textId="77777777" w:rsidR="007D64D8" w:rsidRDefault="007D64D8" w:rsidP="007D64D8">
      <w:pPr>
        <w:rPr>
          <w:rFonts w:asciiTheme="majorHAnsi" w:hAnsiTheme="majorHAnsi" w:cstheme="majorHAnsi"/>
          <w:color w:val="333333"/>
        </w:rPr>
      </w:pPr>
    </w:p>
    <w:p w14:paraId="44FFB0A4" w14:textId="61BF24E6" w:rsidR="00EC19BA" w:rsidRPr="004C5CD6" w:rsidRDefault="00EC19BA" w:rsidP="007D64D8">
      <w:pPr>
        <w:rPr>
          <w:rFonts w:ascii="Courier New" w:hAnsi="Courier New" w:cs="Courier New"/>
          <w:color w:val="333333"/>
        </w:rPr>
      </w:pPr>
      <w:r w:rsidRPr="004C5CD6">
        <w:rPr>
          <w:rFonts w:ascii="Courier New" w:hAnsi="Courier New" w:cs="Courier New"/>
          <w:color w:val="333333"/>
        </w:rPr>
        <w:t>pirover_simulator.zip</w:t>
      </w:r>
    </w:p>
    <w:p w14:paraId="20E28F18" w14:textId="77777777" w:rsidR="007D64D8" w:rsidRDefault="007D64D8" w:rsidP="007D64D8">
      <w:pPr>
        <w:rPr>
          <w:rFonts w:asciiTheme="majorHAnsi" w:hAnsiTheme="majorHAnsi" w:cstheme="majorHAnsi"/>
        </w:rPr>
      </w:pPr>
    </w:p>
    <w:p w14:paraId="67625344" w14:textId="3E9CCFF4" w:rsidR="00EC19BA" w:rsidRPr="007D64D8" w:rsidRDefault="00EC19BA" w:rsidP="007D64D8">
      <w:pPr>
        <w:rPr>
          <w:rFonts w:asciiTheme="majorHAnsi" w:hAnsiTheme="majorHAnsi" w:cstheme="majorHAnsi"/>
          <w:b/>
          <w:bCs/>
        </w:rPr>
      </w:pPr>
      <w:r w:rsidRPr="007D64D8">
        <w:rPr>
          <w:rFonts w:asciiTheme="majorHAnsi" w:hAnsiTheme="majorHAnsi" w:cstheme="majorHAnsi"/>
          <w:b/>
          <w:bCs/>
        </w:rPr>
        <w:t>INSTALLATION INSTRUCTIONS:</w:t>
      </w:r>
    </w:p>
    <w:p w14:paraId="60490974" w14:textId="77777777" w:rsidR="00EC19BA" w:rsidRPr="007D64D8" w:rsidRDefault="00EC19BA" w:rsidP="007D64D8">
      <w:pPr>
        <w:rPr>
          <w:rFonts w:asciiTheme="majorHAnsi" w:hAnsiTheme="majorHAnsi" w:cstheme="majorHAnsi"/>
        </w:rPr>
      </w:pPr>
    </w:p>
    <w:p w14:paraId="42213E81" w14:textId="142F1B09" w:rsidR="00EC19BA" w:rsidRDefault="00EC19BA" w:rsidP="007D64D8">
      <w:pPr>
        <w:rPr>
          <w:rFonts w:asciiTheme="majorHAnsi" w:hAnsiTheme="majorHAnsi" w:cstheme="majorHAnsi"/>
        </w:rPr>
      </w:pPr>
      <w:r w:rsidRPr="007D64D8">
        <w:rPr>
          <w:rFonts w:asciiTheme="majorHAnsi" w:hAnsiTheme="majorHAnsi" w:cstheme="majorHAnsi"/>
        </w:rPr>
        <w:t>Unzip the simulator into the location of your choice. It will create a folder call</w:t>
      </w:r>
      <w:r w:rsidR="006E74DA">
        <w:rPr>
          <w:rFonts w:asciiTheme="majorHAnsi" w:hAnsiTheme="majorHAnsi" w:cstheme="majorHAnsi"/>
        </w:rPr>
        <w:t>ed</w:t>
      </w:r>
      <w:r w:rsidRPr="007D64D8">
        <w:rPr>
          <w:rFonts w:asciiTheme="majorHAnsi" w:hAnsiTheme="majorHAnsi" w:cstheme="majorHAnsi"/>
        </w:rPr>
        <w:t xml:space="preserve"> </w:t>
      </w:r>
      <w:bookmarkStart w:id="2" w:name="OLE_LINK3"/>
      <w:bookmarkStart w:id="3" w:name="OLE_LINK4"/>
      <w:bookmarkStart w:id="4" w:name="OLE_LINK7"/>
      <w:proofErr w:type="spellStart"/>
      <w:r w:rsidRPr="004C5CD6">
        <w:rPr>
          <w:rFonts w:ascii="Courier New" w:hAnsi="Courier New" w:cs="Courier New"/>
        </w:rPr>
        <w:t>pirover_</w:t>
      </w:r>
      <w:bookmarkStart w:id="5" w:name="OLE_LINK5"/>
      <w:bookmarkStart w:id="6" w:name="OLE_LINK6"/>
      <w:r w:rsidRPr="004C5CD6">
        <w:rPr>
          <w:rFonts w:ascii="Courier New" w:hAnsi="Courier New" w:cs="Courier New"/>
        </w:rPr>
        <w:t>simulator</w:t>
      </w:r>
      <w:bookmarkEnd w:id="2"/>
      <w:bookmarkEnd w:id="3"/>
      <w:bookmarkEnd w:id="4"/>
      <w:bookmarkEnd w:id="5"/>
      <w:bookmarkEnd w:id="6"/>
      <w:proofErr w:type="spellEnd"/>
      <w:r w:rsidRPr="007D64D8">
        <w:rPr>
          <w:rFonts w:asciiTheme="majorHAnsi" w:hAnsiTheme="majorHAnsi" w:cstheme="majorHAnsi"/>
        </w:rPr>
        <w:t xml:space="preserve">. This folder contains two files </w:t>
      </w:r>
      <w:r w:rsidRPr="001A1EFC">
        <w:rPr>
          <w:rFonts w:ascii="Courier New" w:hAnsi="Courier New" w:cs="Courier New"/>
          <w:rPrChange w:id="7" w:author="Dennis, Louise" w:date="2020-04-08T10:05:00Z">
            <w:rPr>
              <w:rFonts w:asciiTheme="majorHAnsi" w:hAnsiTheme="majorHAnsi" w:cstheme="majorHAnsi"/>
            </w:rPr>
          </w:rPrChange>
        </w:rPr>
        <w:t>pysim.py</w:t>
      </w:r>
      <w:r w:rsidRPr="007D64D8">
        <w:rPr>
          <w:rFonts w:asciiTheme="majorHAnsi" w:hAnsiTheme="majorHAnsi" w:cstheme="majorHAnsi"/>
        </w:rPr>
        <w:t xml:space="preserve"> (for use on Windows and Linux machines) and </w:t>
      </w:r>
      <w:r w:rsidRPr="001A1EFC">
        <w:rPr>
          <w:rFonts w:ascii="Courier New" w:hAnsi="Courier New" w:cs="Courier New"/>
          <w:rPrChange w:id="8" w:author="Dennis, Louise" w:date="2020-04-08T10:05:00Z">
            <w:rPr>
              <w:rFonts w:asciiTheme="majorHAnsi" w:hAnsiTheme="majorHAnsi" w:cstheme="majorHAnsi"/>
            </w:rPr>
          </w:rPrChange>
        </w:rPr>
        <w:t>pysimosx.py</w:t>
      </w:r>
      <w:r w:rsidRPr="007D64D8">
        <w:rPr>
          <w:rFonts w:asciiTheme="majorHAnsi" w:hAnsiTheme="majorHAnsi" w:cstheme="majorHAnsi"/>
        </w:rPr>
        <w:t xml:space="preserve"> (for use on Macs)</w:t>
      </w:r>
    </w:p>
    <w:p w14:paraId="26FB9671" w14:textId="77777777" w:rsidR="007D64D8" w:rsidRPr="007D64D8" w:rsidRDefault="007D64D8" w:rsidP="007D64D8">
      <w:pPr>
        <w:rPr>
          <w:rFonts w:asciiTheme="majorHAnsi" w:hAnsiTheme="majorHAnsi" w:cstheme="majorHAnsi"/>
        </w:rPr>
      </w:pPr>
    </w:p>
    <w:p w14:paraId="1067BCCC" w14:textId="2F99FB58" w:rsidR="00EC19BA" w:rsidRPr="007D64D8" w:rsidRDefault="00EC19BA" w:rsidP="007D64D8">
      <w:pPr>
        <w:rPr>
          <w:rFonts w:asciiTheme="majorHAnsi" w:hAnsiTheme="majorHAnsi" w:cstheme="majorHAnsi"/>
        </w:rPr>
      </w:pPr>
      <w:r w:rsidRPr="007D64D8">
        <w:rPr>
          <w:rFonts w:asciiTheme="majorHAnsi" w:hAnsiTheme="majorHAnsi" w:cstheme="majorHAnsi"/>
        </w:rPr>
        <w:t xml:space="preserve">If possible, add </w:t>
      </w:r>
      <w:r w:rsidR="006E74DA">
        <w:rPr>
          <w:rFonts w:asciiTheme="majorHAnsi" w:hAnsiTheme="majorHAnsi" w:cstheme="majorHAnsi"/>
        </w:rPr>
        <w:t xml:space="preserve">directory path to </w:t>
      </w:r>
      <w:bookmarkStart w:id="9" w:name="OLE_LINK8"/>
      <w:bookmarkStart w:id="10" w:name="OLE_LINK9"/>
      <w:bookmarkStart w:id="11" w:name="OLE_LINK14"/>
      <w:proofErr w:type="spellStart"/>
      <w:r w:rsidR="006E74DA" w:rsidRPr="00734399">
        <w:rPr>
          <w:rFonts w:ascii="Courier New" w:hAnsi="Courier New" w:cs="Courier New"/>
        </w:rPr>
        <w:t>pirover_simulator</w:t>
      </w:r>
      <w:proofErr w:type="spellEnd"/>
      <w:r w:rsidRPr="007D64D8">
        <w:rPr>
          <w:rFonts w:asciiTheme="majorHAnsi" w:hAnsiTheme="majorHAnsi" w:cstheme="majorHAnsi"/>
        </w:rPr>
        <w:t xml:space="preserve"> </w:t>
      </w:r>
      <w:bookmarkEnd w:id="9"/>
      <w:bookmarkEnd w:id="10"/>
      <w:bookmarkEnd w:id="11"/>
      <w:r w:rsidRPr="007D64D8">
        <w:rPr>
          <w:rFonts w:asciiTheme="majorHAnsi" w:hAnsiTheme="majorHAnsi" w:cstheme="majorHAnsi"/>
        </w:rPr>
        <w:t>to the PYTHONPATH used by IDLE (there are instructions for this in the next section). If this isn</w:t>
      </w:r>
      <w:r w:rsidR="007D64D8">
        <w:rPr>
          <w:rFonts w:asciiTheme="majorHAnsi" w:hAnsiTheme="majorHAnsi" w:cstheme="majorHAnsi"/>
        </w:rPr>
        <w:t>’</w:t>
      </w:r>
      <w:r w:rsidRPr="007D64D8">
        <w:rPr>
          <w:rFonts w:asciiTheme="majorHAnsi" w:hAnsiTheme="majorHAnsi" w:cstheme="majorHAnsi"/>
        </w:rPr>
        <w:t>t possible there are workarounds described</w:t>
      </w:r>
      <w:ins w:id="12" w:author="Dennis, Louise" w:date="2020-04-08T10:05:00Z">
        <w:r w:rsidR="001A1EFC">
          <w:rPr>
            <w:rFonts w:asciiTheme="majorHAnsi" w:hAnsiTheme="majorHAnsi" w:cstheme="majorHAnsi"/>
          </w:rPr>
          <w:t xml:space="preserve"> in the workbook</w:t>
        </w:r>
      </w:ins>
      <w:r w:rsidRPr="007D64D8">
        <w:rPr>
          <w:rFonts w:asciiTheme="majorHAnsi" w:hAnsiTheme="majorHAnsi" w:cstheme="majorHAnsi"/>
        </w:rPr>
        <w:t xml:space="preserve"> in </w:t>
      </w:r>
      <w:ins w:id="13" w:author="Dennis, Louise" w:date="2020-04-08T10:02:00Z">
        <w:r w:rsidR="00735491">
          <w:rPr>
            <w:rFonts w:asciiTheme="majorHAnsi" w:hAnsiTheme="majorHAnsi" w:cstheme="majorHAnsi"/>
          </w:rPr>
          <w:t>Chapter</w:t>
        </w:r>
      </w:ins>
      <w:del w:id="14" w:author="Dennis, Louise" w:date="2020-04-08T10:02:00Z">
        <w:r w:rsidRPr="007D64D8" w:rsidDel="00735491">
          <w:rPr>
            <w:rFonts w:asciiTheme="majorHAnsi" w:hAnsiTheme="majorHAnsi" w:cstheme="majorHAnsi"/>
          </w:rPr>
          <w:delText>W</w:delText>
        </w:r>
      </w:del>
      <w:del w:id="15" w:author="Dennis, Louise" w:date="2020-04-08T10:01:00Z">
        <w:r w:rsidRPr="007D64D8" w:rsidDel="00735491">
          <w:rPr>
            <w:rFonts w:asciiTheme="majorHAnsi" w:hAnsiTheme="majorHAnsi" w:cstheme="majorHAnsi"/>
          </w:rPr>
          <w:delText>orksheet</w:delText>
        </w:r>
      </w:del>
      <w:r w:rsidRPr="007D64D8">
        <w:rPr>
          <w:rFonts w:asciiTheme="majorHAnsi" w:hAnsiTheme="majorHAnsi" w:cstheme="majorHAnsi"/>
        </w:rPr>
        <w:t xml:space="preserve"> 2 (for working at the command line) and </w:t>
      </w:r>
      <w:ins w:id="16" w:author="Dennis, Louise" w:date="2020-04-08T10:02:00Z">
        <w:r w:rsidR="00735491">
          <w:rPr>
            <w:rFonts w:asciiTheme="majorHAnsi" w:hAnsiTheme="majorHAnsi" w:cstheme="majorHAnsi"/>
          </w:rPr>
          <w:t>Chapter</w:t>
        </w:r>
      </w:ins>
      <w:del w:id="17" w:author="Dennis, Louise" w:date="2020-04-08T10:02:00Z">
        <w:r w:rsidRPr="007D64D8" w:rsidDel="00735491">
          <w:rPr>
            <w:rFonts w:asciiTheme="majorHAnsi" w:hAnsiTheme="majorHAnsi" w:cstheme="majorHAnsi"/>
          </w:rPr>
          <w:delText>Worksheet</w:delText>
        </w:r>
      </w:del>
      <w:r w:rsidRPr="007D64D8">
        <w:rPr>
          <w:rFonts w:asciiTheme="majorHAnsi" w:hAnsiTheme="majorHAnsi" w:cstheme="majorHAnsi"/>
        </w:rPr>
        <w:t xml:space="preserve"> 5 (for working with files) but it will be an easier experience </w:t>
      </w:r>
      <w:r w:rsidR="007D64D8" w:rsidRPr="007D64D8">
        <w:rPr>
          <w:rFonts w:asciiTheme="majorHAnsi" w:hAnsiTheme="majorHAnsi" w:cstheme="majorHAnsi"/>
        </w:rPr>
        <w:t>you</w:t>
      </w:r>
      <w:r w:rsidRPr="007D64D8">
        <w:rPr>
          <w:rFonts w:asciiTheme="majorHAnsi" w:hAnsiTheme="majorHAnsi" w:cstheme="majorHAnsi"/>
        </w:rPr>
        <w:t xml:space="preserve"> do not need to grapple with.</w:t>
      </w:r>
    </w:p>
    <w:p w14:paraId="1E15D09F" w14:textId="77777777" w:rsidR="007D64D8" w:rsidRPr="007D64D8" w:rsidRDefault="007D64D8" w:rsidP="007D64D8">
      <w:pPr>
        <w:rPr>
          <w:rFonts w:asciiTheme="majorHAnsi" w:hAnsiTheme="majorHAnsi" w:cstheme="majorHAnsi"/>
        </w:rPr>
      </w:pPr>
    </w:p>
    <w:p w14:paraId="76C2A118" w14:textId="600945D9" w:rsidR="00EC19BA" w:rsidRPr="007D64D8" w:rsidRDefault="00EC19BA" w:rsidP="007D64D8">
      <w:pPr>
        <w:rPr>
          <w:rFonts w:asciiTheme="majorHAnsi" w:hAnsiTheme="majorHAnsi" w:cstheme="majorHAnsi"/>
          <w:b/>
          <w:bCs/>
        </w:rPr>
      </w:pPr>
      <w:r w:rsidRPr="007D64D8">
        <w:rPr>
          <w:rFonts w:asciiTheme="majorHAnsi" w:hAnsiTheme="majorHAnsi" w:cstheme="majorHAnsi"/>
          <w:b/>
          <w:bCs/>
        </w:rPr>
        <w:t>SETTING THE PYTHONPATH:</w:t>
      </w:r>
    </w:p>
    <w:p w14:paraId="22F1D645" w14:textId="77777777" w:rsidR="007D64D8" w:rsidRDefault="007D64D8" w:rsidP="007D64D8">
      <w:pPr>
        <w:rPr>
          <w:rFonts w:asciiTheme="majorHAnsi" w:hAnsiTheme="majorHAnsi" w:cstheme="majorHAnsi"/>
        </w:rPr>
      </w:pPr>
    </w:p>
    <w:p w14:paraId="23AAFE65" w14:textId="1CC74013" w:rsidR="00EC19BA" w:rsidRPr="007D64D8" w:rsidRDefault="00EC19BA" w:rsidP="007D64D8">
      <w:pPr>
        <w:rPr>
          <w:rFonts w:asciiTheme="majorHAnsi" w:hAnsiTheme="majorHAnsi" w:cstheme="majorHAnsi"/>
        </w:rPr>
      </w:pPr>
      <w:r w:rsidRPr="007D64D8">
        <w:rPr>
          <w:rFonts w:asciiTheme="majorHAnsi" w:hAnsiTheme="majorHAnsi" w:cstheme="majorHAnsi"/>
        </w:rPr>
        <w:t>Setting up the correct PYTHONPATH varies between operating systems and Python installations</w:t>
      </w:r>
      <w:r w:rsidR="007D64D8" w:rsidRPr="007D64D8">
        <w:rPr>
          <w:rFonts w:asciiTheme="majorHAnsi" w:hAnsiTheme="majorHAnsi" w:cstheme="majorHAnsi"/>
        </w:rPr>
        <w:t>.  We have found the following usually work</w:t>
      </w:r>
      <w:r w:rsidRPr="007D64D8">
        <w:rPr>
          <w:rFonts w:asciiTheme="majorHAnsi" w:hAnsiTheme="majorHAnsi" w:cstheme="majorHAnsi"/>
        </w:rPr>
        <w:t>:</w:t>
      </w:r>
    </w:p>
    <w:p w14:paraId="30863D99" w14:textId="77777777" w:rsidR="007D64D8" w:rsidRDefault="007D64D8" w:rsidP="007D64D8">
      <w:pPr>
        <w:rPr>
          <w:rFonts w:asciiTheme="majorHAnsi" w:hAnsiTheme="majorHAnsi" w:cstheme="majorHAnsi"/>
          <w:b/>
          <w:bCs/>
        </w:rPr>
      </w:pPr>
    </w:p>
    <w:p w14:paraId="4C392CF0" w14:textId="77777777" w:rsidR="00DC4208" w:rsidRDefault="00EC19BA" w:rsidP="007D64D8">
      <w:pPr>
        <w:rPr>
          <w:ins w:id="18" w:author="Nicholas Hawes" w:date="2020-03-25T07:58:00Z"/>
          <w:rStyle w:val="apple-converted-space"/>
          <w:rFonts w:asciiTheme="majorHAnsi" w:hAnsiTheme="majorHAnsi" w:cstheme="majorHAnsi"/>
          <w:color w:val="000000" w:themeColor="text1"/>
        </w:rPr>
      </w:pPr>
      <w:r w:rsidRPr="007D64D8">
        <w:rPr>
          <w:rFonts w:asciiTheme="majorHAnsi" w:hAnsiTheme="majorHAnsi" w:cstheme="majorHAnsi"/>
          <w:b/>
          <w:bCs/>
        </w:rPr>
        <w:t>On Linux/Mac:</w:t>
      </w:r>
      <w:r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7D64D8">
        <w:rPr>
          <w:rFonts w:asciiTheme="majorHAnsi" w:hAnsiTheme="majorHAnsi" w:cstheme="majorHAnsi"/>
        </w:rPr>
        <w:t>Add</w:t>
      </w:r>
      <w:r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</w:p>
    <w:p w14:paraId="1E51AA28" w14:textId="77777777" w:rsidR="00DC4208" w:rsidRDefault="00DC4208" w:rsidP="007D64D8">
      <w:pPr>
        <w:rPr>
          <w:ins w:id="19" w:author="Nicholas Hawes" w:date="2020-03-25T07:58:00Z"/>
          <w:rStyle w:val="apple-converted-space"/>
          <w:rFonts w:asciiTheme="majorHAnsi" w:hAnsiTheme="majorHAnsi" w:cstheme="majorHAnsi"/>
          <w:color w:val="000000" w:themeColor="text1"/>
        </w:rPr>
      </w:pPr>
    </w:p>
    <w:p w14:paraId="26B05938" w14:textId="0C0DAE83" w:rsidR="00DC4208" w:rsidRPr="004C5CD6" w:rsidRDefault="00EC19BA" w:rsidP="007D64D8">
      <w:pPr>
        <w:rPr>
          <w:ins w:id="20" w:author="Nicholas Hawes" w:date="2020-03-25T07:58:00Z"/>
          <w:rStyle w:val="apple-converted-space"/>
          <w:rFonts w:ascii="Courier New" w:hAnsi="Courier New" w:cs="Courier New"/>
          <w:color w:val="000000" w:themeColor="text1"/>
        </w:rPr>
      </w:pPr>
      <w:bookmarkStart w:id="21" w:name="OLE_LINK17"/>
      <w:bookmarkStart w:id="22" w:name="OLE_LINK18"/>
      <w:bookmarkStart w:id="23" w:name="OLE_LINK21"/>
      <w:r w:rsidRPr="004C5CD6">
        <w:rPr>
          <w:rStyle w:val="HTMLCode"/>
          <w:rFonts w:eastAsia="Cambria"/>
          <w:color w:val="000000" w:themeColor="text1"/>
          <w:sz w:val="24"/>
          <w:szCs w:val="24"/>
        </w:rPr>
        <w:t>export PYTHONPATH=$PYTHONPATH</w:t>
      </w:r>
      <w:bookmarkStart w:id="24" w:name="OLE_LINK12"/>
      <w:bookmarkStart w:id="25" w:name="OLE_LINK13"/>
      <w:r w:rsidRPr="004C5CD6">
        <w:rPr>
          <w:rStyle w:val="HTMLCode"/>
          <w:rFonts w:eastAsia="Cambria"/>
          <w:color w:val="000000" w:themeColor="text1"/>
          <w:sz w:val="24"/>
          <w:szCs w:val="24"/>
        </w:rPr>
        <w:t>:/path/to/</w:t>
      </w:r>
      <w:proofErr w:type="spellStart"/>
      <w:ins w:id="26" w:author="Nicholas Hawes" w:date="2020-03-25T07:59:00Z">
        <w:r w:rsidR="00DC4208">
          <w:rPr>
            <w:rStyle w:val="HTMLCode"/>
            <w:rFonts w:eastAsia="Cambria"/>
            <w:color w:val="000000" w:themeColor="text1"/>
            <w:sz w:val="24"/>
            <w:szCs w:val="24"/>
          </w:rPr>
          <w:t>pirover_</w:t>
        </w:r>
      </w:ins>
      <w:r w:rsidRPr="004C5CD6">
        <w:rPr>
          <w:rStyle w:val="HTMLCode"/>
          <w:rFonts w:eastAsia="Cambria"/>
          <w:color w:val="000000" w:themeColor="text1"/>
          <w:sz w:val="24"/>
          <w:szCs w:val="24"/>
        </w:rPr>
        <w:t>simulator</w:t>
      </w:r>
      <w:bookmarkEnd w:id="24"/>
      <w:bookmarkEnd w:id="25"/>
      <w:proofErr w:type="spellEnd"/>
      <w:r w:rsidRPr="004C5CD6">
        <w:rPr>
          <w:rStyle w:val="apple-converted-space"/>
          <w:rFonts w:ascii="Courier New" w:hAnsi="Courier New" w:cs="Courier New"/>
          <w:color w:val="000000" w:themeColor="text1"/>
        </w:rPr>
        <w:t> </w:t>
      </w:r>
    </w:p>
    <w:bookmarkEnd w:id="21"/>
    <w:bookmarkEnd w:id="22"/>
    <w:bookmarkEnd w:id="23"/>
    <w:p w14:paraId="0E7E4E0A" w14:textId="77777777" w:rsidR="00DC4208" w:rsidRDefault="00DC4208" w:rsidP="007D64D8">
      <w:pPr>
        <w:rPr>
          <w:ins w:id="27" w:author="Nicholas Hawes" w:date="2020-03-25T07:58:00Z"/>
          <w:rStyle w:val="apple-converted-space"/>
          <w:rFonts w:asciiTheme="majorHAnsi" w:hAnsiTheme="majorHAnsi" w:cstheme="majorHAnsi"/>
          <w:color w:val="000000" w:themeColor="text1"/>
        </w:rPr>
      </w:pPr>
    </w:p>
    <w:p w14:paraId="71EE3916" w14:textId="1159DCDC" w:rsidR="00EC19BA" w:rsidRDefault="00EC19BA" w:rsidP="007D64D8">
      <w:pPr>
        <w:rPr>
          <w:rStyle w:val="HTMLCode"/>
          <w:rFonts w:asciiTheme="majorHAnsi" w:eastAsia="Cambria" w:hAnsiTheme="majorHAnsi" w:cstheme="majorHAnsi"/>
          <w:color w:val="000000" w:themeColor="text1"/>
          <w:sz w:val="24"/>
          <w:szCs w:val="24"/>
        </w:rPr>
      </w:pPr>
      <w:r w:rsidRPr="007D64D8">
        <w:rPr>
          <w:rFonts w:asciiTheme="majorHAnsi" w:hAnsiTheme="majorHAnsi" w:cstheme="majorHAnsi"/>
        </w:rPr>
        <w:t>to the end of the</w:t>
      </w:r>
      <w:r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="00DC4208">
        <w:rPr>
          <w:rStyle w:val="apple-converted-space"/>
          <w:rFonts w:asciiTheme="majorHAnsi" w:hAnsiTheme="majorHAnsi" w:cstheme="majorHAnsi"/>
          <w:color w:val="000000" w:themeColor="text1"/>
        </w:rPr>
        <w:t xml:space="preserve">file </w:t>
      </w:r>
      <w:bookmarkStart w:id="28" w:name="OLE_LINK15"/>
      <w:bookmarkStart w:id="29" w:name="OLE_LINK16"/>
      <w:r w:rsidR="00DC4208" w:rsidRPr="004C5CD6">
        <w:rPr>
          <w:rStyle w:val="apple-converted-space"/>
          <w:rFonts w:ascii="Courier New" w:hAnsi="Courier New" w:cs="Courier New"/>
          <w:color w:val="000000" w:themeColor="text1"/>
        </w:rPr>
        <w:t>~</w:t>
      </w:r>
      <w:proofErr w:type="gramStart"/>
      <w:r w:rsidR="00DC4208" w:rsidRPr="004C5CD6">
        <w:rPr>
          <w:rStyle w:val="apple-converted-space"/>
          <w:rFonts w:ascii="Courier New" w:hAnsi="Courier New" w:cs="Courier New"/>
          <w:color w:val="000000" w:themeColor="text1"/>
        </w:rPr>
        <w:t>/</w:t>
      </w:r>
      <w:r w:rsidRPr="004C5CD6">
        <w:rPr>
          <w:rStyle w:val="HTMLCode"/>
          <w:rFonts w:eastAsia="Cambria"/>
          <w:color w:val="000000" w:themeColor="text1"/>
          <w:sz w:val="24"/>
          <w:szCs w:val="24"/>
        </w:rPr>
        <w:t>.</w:t>
      </w:r>
      <w:proofErr w:type="spellStart"/>
      <w:r w:rsidRPr="004C5CD6">
        <w:rPr>
          <w:rStyle w:val="HTMLCode"/>
          <w:rFonts w:eastAsia="Cambria"/>
          <w:color w:val="000000" w:themeColor="text1"/>
          <w:sz w:val="24"/>
          <w:szCs w:val="24"/>
        </w:rPr>
        <w:t>bashrc</w:t>
      </w:r>
      <w:proofErr w:type="spellEnd"/>
      <w:proofErr w:type="gramEnd"/>
      <w:r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7D64D8">
        <w:rPr>
          <w:rFonts w:asciiTheme="majorHAnsi" w:hAnsiTheme="majorHAnsi" w:cstheme="majorHAnsi"/>
        </w:rPr>
        <w:t xml:space="preserve"> where</w:t>
      </w:r>
      <w:r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bookmarkEnd w:id="28"/>
      <w:bookmarkEnd w:id="29"/>
      <w:r w:rsidR="00DC4208" w:rsidRPr="00734399">
        <w:rPr>
          <w:rStyle w:val="HTMLCode"/>
          <w:rFonts w:eastAsia="Cambria"/>
          <w:color w:val="000000" w:themeColor="text1"/>
          <w:sz w:val="24"/>
          <w:szCs w:val="24"/>
        </w:rPr>
        <w:t>/path/to/</w:t>
      </w:r>
      <w:proofErr w:type="spellStart"/>
      <w:r w:rsidR="00DC4208">
        <w:rPr>
          <w:rStyle w:val="HTMLCode"/>
          <w:rFonts w:eastAsia="Cambria"/>
          <w:color w:val="000000" w:themeColor="text1"/>
          <w:sz w:val="24"/>
          <w:szCs w:val="24"/>
        </w:rPr>
        <w:t>pirover_</w:t>
      </w:r>
      <w:r w:rsidR="00DC4208" w:rsidRPr="00734399">
        <w:rPr>
          <w:rStyle w:val="HTMLCode"/>
          <w:rFonts w:eastAsia="Cambria"/>
          <w:color w:val="000000" w:themeColor="text1"/>
          <w:sz w:val="24"/>
          <w:szCs w:val="24"/>
        </w:rPr>
        <w:t>simulator</w:t>
      </w:r>
      <w:proofErr w:type="spellEnd"/>
      <w:r w:rsidR="00DC4208" w:rsidRPr="007D64D8" w:rsidDel="00DC4208">
        <w:rPr>
          <w:rStyle w:val="HTMLCode"/>
          <w:rFonts w:asciiTheme="majorHAnsi" w:eastAsia="Cambria" w:hAnsiTheme="majorHAnsi" w:cstheme="majorHAnsi"/>
          <w:color w:val="000000" w:themeColor="text1"/>
          <w:sz w:val="24"/>
          <w:szCs w:val="24"/>
        </w:rPr>
        <w:t xml:space="preserve"> </w:t>
      </w:r>
      <w:r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7D64D8">
        <w:rPr>
          <w:rFonts w:asciiTheme="majorHAnsi" w:hAnsiTheme="majorHAnsi" w:cstheme="majorHAnsi"/>
        </w:rPr>
        <w:t>is the path to</w:t>
      </w:r>
      <w:r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="00DC4208">
        <w:rPr>
          <w:rStyle w:val="HTMLCode"/>
          <w:rFonts w:asciiTheme="majorHAnsi" w:eastAsia="Cambria" w:hAnsiTheme="majorHAnsi" w:cstheme="majorHAnsi"/>
          <w:color w:val="000000" w:themeColor="text1"/>
          <w:sz w:val="24"/>
          <w:szCs w:val="24"/>
        </w:rPr>
        <w:t xml:space="preserve">the </w:t>
      </w:r>
      <w:proofErr w:type="spellStart"/>
      <w:r w:rsidR="00DC4208" w:rsidRPr="00734399">
        <w:rPr>
          <w:rFonts w:ascii="Courier New" w:hAnsi="Courier New" w:cs="Courier New"/>
        </w:rPr>
        <w:t>pirover_simulator</w:t>
      </w:r>
      <w:proofErr w:type="spellEnd"/>
      <w:r w:rsidR="00DC4208" w:rsidRPr="007D64D8">
        <w:rPr>
          <w:rFonts w:asciiTheme="majorHAnsi" w:hAnsiTheme="majorHAnsi" w:cstheme="majorHAnsi"/>
        </w:rPr>
        <w:t xml:space="preserve"> </w:t>
      </w:r>
      <w:r w:rsidR="00DC4208">
        <w:rPr>
          <w:rFonts w:asciiTheme="majorHAnsi" w:hAnsiTheme="majorHAnsi" w:cstheme="majorHAnsi"/>
        </w:rPr>
        <w:t xml:space="preserve"> </w:t>
      </w:r>
      <w:r w:rsidR="00DC4208">
        <w:rPr>
          <w:rStyle w:val="HTMLCode"/>
          <w:rFonts w:asciiTheme="majorHAnsi" w:eastAsia="Cambria" w:hAnsiTheme="majorHAnsi" w:cstheme="majorHAnsi"/>
          <w:color w:val="000000" w:themeColor="text1"/>
          <w:sz w:val="24"/>
          <w:szCs w:val="24"/>
        </w:rPr>
        <w:t xml:space="preserve">folder. For </w:t>
      </w:r>
      <w:proofErr w:type="gramStart"/>
      <w:r w:rsidR="00DC4208">
        <w:rPr>
          <w:rStyle w:val="HTMLCode"/>
          <w:rFonts w:asciiTheme="majorHAnsi" w:eastAsia="Cambria" w:hAnsiTheme="majorHAnsi" w:cstheme="majorHAnsi"/>
          <w:color w:val="000000" w:themeColor="text1"/>
          <w:sz w:val="24"/>
          <w:szCs w:val="24"/>
        </w:rPr>
        <w:t>example</w:t>
      </w:r>
      <w:proofErr w:type="gramEnd"/>
      <w:r w:rsidR="00DC4208">
        <w:rPr>
          <w:rStyle w:val="HTMLCode"/>
          <w:rFonts w:asciiTheme="majorHAnsi" w:eastAsia="Cambria" w:hAnsiTheme="majorHAnsi" w:cstheme="majorHAnsi"/>
          <w:color w:val="000000" w:themeColor="text1"/>
          <w:sz w:val="24"/>
          <w:szCs w:val="24"/>
        </w:rPr>
        <w:t xml:space="preserve"> if I extracted the zip file to </w:t>
      </w:r>
    </w:p>
    <w:p w14:paraId="2223D58B" w14:textId="53C3FAE1" w:rsidR="00DC4208" w:rsidRDefault="00DC4208" w:rsidP="007D64D8">
      <w:pPr>
        <w:rPr>
          <w:rStyle w:val="HTMLCode"/>
          <w:rFonts w:asciiTheme="majorHAnsi" w:eastAsia="Cambria" w:hAnsiTheme="majorHAnsi" w:cstheme="majorHAnsi"/>
          <w:color w:val="000000" w:themeColor="text1"/>
          <w:sz w:val="24"/>
          <w:szCs w:val="24"/>
        </w:rPr>
      </w:pPr>
    </w:p>
    <w:p w14:paraId="207C6B39" w14:textId="5ABFED63" w:rsidR="00DC4208" w:rsidRDefault="00DC4208" w:rsidP="007D64D8">
      <w:pPr>
        <w:rPr>
          <w:rFonts w:ascii="Courier New" w:hAnsi="Courier New" w:cs="Courier New"/>
        </w:rPr>
      </w:pPr>
      <w:bookmarkStart w:id="30" w:name="OLE_LINK19"/>
      <w:bookmarkStart w:id="31" w:name="OLE_LINK20"/>
      <w:r>
        <w:rPr>
          <w:rFonts w:ascii="Courier New" w:hAnsi="Courier New" w:cs="Courier New"/>
        </w:rPr>
        <w:t>/Users/nah/code/</w:t>
      </w:r>
      <w:bookmarkEnd w:id="30"/>
      <w:bookmarkEnd w:id="31"/>
      <w:proofErr w:type="spellStart"/>
      <w:r w:rsidRPr="00734399">
        <w:rPr>
          <w:rFonts w:ascii="Courier New" w:hAnsi="Courier New" w:cs="Courier New"/>
        </w:rPr>
        <w:t>pirover_simulator</w:t>
      </w:r>
      <w:proofErr w:type="spellEnd"/>
    </w:p>
    <w:p w14:paraId="1002E07C" w14:textId="596ABB1B" w:rsidR="00DC4208" w:rsidRPr="004C5CD6" w:rsidRDefault="00DC4208" w:rsidP="007D64D8">
      <w:pPr>
        <w:rPr>
          <w:rFonts w:ascii="Arial" w:hAnsi="Arial" w:cs="Arial"/>
        </w:rPr>
      </w:pPr>
    </w:p>
    <w:p w14:paraId="7AF8E63D" w14:textId="77777777" w:rsidR="00DC4208" w:rsidRDefault="00DC4208" w:rsidP="00DC4208">
      <w:pPr>
        <w:rPr>
          <w:rFonts w:asciiTheme="majorHAnsi" w:hAnsiTheme="majorHAnsi" w:cstheme="majorHAnsi"/>
        </w:rPr>
      </w:pPr>
      <w:r w:rsidRPr="004C5CD6">
        <w:rPr>
          <w:rFonts w:asciiTheme="majorHAnsi" w:hAnsiTheme="majorHAnsi" w:cstheme="majorHAnsi"/>
        </w:rPr>
        <w:t xml:space="preserve">I would </w:t>
      </w:r>
      <w:r>
        <w:rPr>
          <w:rFonts w:asciiTheme="majorHAnsi" w:hAnsiTheme="majorHAnsi" w:cstheme="majorHAnsi"/>
        </w:rPr>
        <w:t xml:space="preserve">add the following to my </w:t>
      </w:r>
      <w:r w:rsidRPr="00734399">
        <w:rPr>
          <w:rStyle w:val="apple-converted-space"/>
          <w:rFonts w:ascii="Courier New" w:hAnsi="Courier New" w:cs="Courier New"/>
          <w:color w:val="000000" w:themeColor="text1"/>
        </w:rPr>
        <w:t>~</w:t>
      </w:r>
      <w:proofErr w:type="gramStart"/>
      <w:r w:rsidRPr="00734399">
        <w:rPr>
          <w:rStyle w:val="apple-converted-space"/>
          <w:rFonts w:ascii="Courier New" w:hAnsi="Courier New" w:cs="Courier New"/>
          <w:color w:val="000000" w:themeColor="text1"/>
        </w:rPr>
        <w:t>/</w:t>
      </w:r>
      <w:r w:rsidRPr="00734399">
        <w:rPr>
          <w:rStyle w:val="HTMLCode"/>
          <w:rFonts w:eastAsia="Cambria"/>
          <w:color w:val="000000" w:themeColor="text1"/>
          <w:sz w:val="24"/>
          <w:szCs w:val="24"/>
        </w:rPr>
        <w:t>.</w:t>
      </w:r>
      <w:proofErr w:type="spellStart"/>
      <w:r w:rsidRPr="00734399">
        <w:rPr>
          <w:rStyle w:val="HTMLCode"/>
          <w:rFonts w:eastAsia="Cambria"/>
          <w:color w:val="000000" w:themeColor="text1"/>
          <w:sz w:val="24"/>
          <w:szCs w:val="24"/>
        </w:rPr>
        <w:t>bashrc</w:t>
      </w:r>
      <w:proofErr w:type="spellEnd"/>
      <w:proofErr w:type="gramEnd"/>
      <w:r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7D64D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file:</w:t>
      </w:r>
    </w:p>
    <w:p w14:paraId="6E98CE47" w14:textId="37D17EC4" w:rsidR="00DC4208" w:rsidRPr="00DC4208" w:rsidRDefault="00DC4208">
      <w:pPr>
        <w:rPr>
          <w:rFonts w:asciiTheme="majorHAnsi" w:hAnsiTheme="majorHAnsi" w:cstheme="majorHAnsi"/>
        </w:rPr>
      </w:pPr>
      <w:r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</w:p>
    <w:p w14:paraId="797BB966" w14:textId="78BE4E9E" w:rsidR="00DC4208" w:rsidRPr="004C5CD6" w:rsidRDefault="00DC4208" w:rsidP="00DC4208">
      <w:pPr>
        <w:rPr>
          <w:rStyle w:val="apple-converted-space"/>
          <w:rFonts w:ascii="Courier New" w:hAnsi="Courier New" w:cs="Courier New"/>
          <w:color w:val="000000" w:themeColor="text1"/>
          <w:sz w:val="21"/>
          <w:szCs w:val="21"/>
          <w:rPrChange w:id="32" w:author="Dennis, Louise" w:date="2020-04-08T09:48:00Z">
            <w:rPr>
              <w:rStyle w:val="apple-converted-space"/>
              <w:rFonts w:ascii="Courier New" w:hAnsi="Courier New" w:cs="Courier New"/>
              <w:color w:val="000000" w:themeColor="text1"/>
            </w:rPr>
          </w:rPrChange>
        </w:rPr>
      </w:pPr>
      <w:r w:rsidRPr="004C5CD6">
        <w:rPr>
          <w:rStyle w:val="HTMLCode"/>
          <w:rFonts w:eastAsia="Cambria"/>
          <w:color w:val="000000" w:themeColor="text1"/>
          <w:sz w:val="21"/>
          <w:szCs w:val="21"/>
          <w:rPrChange w:id="33" w:author="Dennis, Louise" w:date="2020-04-08T09:48:00Z">
            <w:rPr>
              <w:rStyle w:val="HTMLCode"/>
              <w:rFonts w:eastAsia="Cambria"/>
              <w:color w:val="000000" w:themeColor="text1"/>
              <w:sz w:val="24"/>
              <w:szCs w:val="24"/>
            </w:rPr>
          </w:rPrChange>
        </w:rPr>
        <w:t>export PYTHONPATH=$PYTHONPATH:</w:t>
      </w:r>
      <w:r w:rsidRPr="004C5CD6">
        <w:rPr>
          <w:rFonts w:ascii="Courier New" w:hAnsi="Courier New" w:cs="Courier New"/>
          <w:sz w:val="21"/>
          <w:szCs w:val="21"/>
          <w:rPrChange w:id="34" w:author="Dennis, Louise" w:date="2020-04-08T09:48:00Z">
            <w:rPr>
              <w:rFonts w:ascii="Courier New" w:hAnsi="Courier New" w:cs="Courier New"/>
            </w:rPr>
          </w:rPrChange>
        </w:rPr>
        <w:t xml:space="preserve"> /Users/nah/code/</w:t>
      </w:r>
      <w:proofErr w:type="spellStart"/>
      <w:r w:rsidRPr="004C5CD6">
        <w:rPr>
          <w:rStyle w:val="HTMLCode"/>
          <w:rFonts w:eastAsia="Cambria"/>
          <w:color w:val="000000" w:themeColor="text1"/>
          <w:sz w:val="21"/>
          <w:szCs w:val="21"/>
          <w:rPrChange w:id="35" w:author="Dennis, Louise" w:date="2020-04-08T09:48:00Z">
            <w:rPr>
              <w:rStyle w:val="HTMLCode"/>
              <w:rFonts w:eastAsia="Cambria"/>
              <w:color w:val="000000" w:themeColor="text1"/>
              <w:sz w:val="24"/>
              <w:szCs w:val="24"/>
            </w:rPr>
          </w:rPrChange>
        </w:rPr>
        <w:t>pirover_simulator</w:t>
      </w:r>
      <w:proofErr w:type="spellEnd"/>
      <w:r w:rsidRPr="004C5CD6">
        <w:rPr>
          <w:rStyle w:val="apple-converted-space"/>
          <w:rFonts w:ascii="Courier New" w:hAnsi="Courier New" w:cs="Courier New"/>
          <w:color w:val="000000" w:themeColor="text1"/>
          <w:sz w:val="21"/>
          <w:szCs w:val="21"/>
          <w:rPrChange w:id="36" w:author="Dennis, Louise" w:date="2020-04-08T09:48:00Z">
            <w:rPr>
              <w:rStyle w:val="apple-converted-space"/>
              <w:rFonts w:ascii="Courier New" w:hAnsi="Courier New" w:cs="Courier New"/>
              <w:color w:val="000000" w:themeColor="text1"/>
            </w:rPr>
          </w:rPrChange>
        </w:rPr>
        <w:t> </w:t>
      </w:r>
    </w:p>
    <w:p w14:paraId="185D2D72" w14:textId="77777777" w:rsidR="00393290" w:rsidRPr="007D64D8" w:rsidRDefault="00393290" w:rsidP="007D64D8">
      <w:pPr>
        <w:rPr>
          <w:rFonts w:asciiTheme="majorHAnsi" w:hAnsiTheme="majorHAnsi" w:cstheme="majorHAnsi"/>
          <w:b/>
          <w:bCs/>
        </w:rPr>
      </w:pPr>
    </w:p>
    <w:p w14:paraId="4741B424" w14:textId="49A524BD" w:rsidR="00393290" w:rsidRPr="007D64D8" w:rsidRDefault="00EC19BA" w:rsidP="007D64D8">
      <w:pPr>
        <w:rPr>
          <w:rStyle w:val="apple-converted-space"/>
          <w:rFonts w:asciiTheme="majorHAnsi" w:hAnsiTheme="majorHAnsi" w:cstheme="majorHAnsi"/>
          <w:color w:val="000000" w:themeColor="text1"/>
        </w:rPr>
      </w:pPr>
      <w:r w:rsidRPr="007D64D8">
        <w:rPr>
          <w:rFonts w:asciiTheme="majorHAnsi" w:hAnsiTheme="majorHAnsi" w:cstheme="majorHAnsi"/>
          <w:b/>
          <w:bCs/>
        </w:rPr>
        <w:t>On Windows:</w:t>
      </w:r>
      <w:r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="00393290" w:rsidRPr="007D64D8">
        <w:rPr>
          <w:rStyle w:val="apple-converted-space"/>
          <w:rFonts w:asciiTheme="majorHAnsi" w:hAnsiTheme="majorHAnsi" w:cstheme="majorHAnsi"/>
          <w:color w:val="000000" w:themeColor="text1"/>
        </w:rPr>
        <w:t>There are two set up options for windows:</w:t>
      </w:r>
    </w:p>
    <w:p w14:paraId="7C96E21A" w14:textId="77777777" w:rsidR="007D64D8" w:rsidRDefault="007D64D8" w:rsidP="007D64D8">
      <w:pPr>
        <w:rPr>
          <w:rFonts w:asciiTheme="majorHAnsi" w:hAnsiTheme="majorHAnsi" w:cstheme="majorHAnsi"/>
        </w:rPr>
      </w:pPr>
    </w:p>
    <w:p w14:paraId="7444FC42" w14:textId="1779566A" w:rsidR="00393290" w:rsidRPr="007D64D8" w:rsidRDefault="00393290" w:rsidP="007D64D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7D64D8">
        <w:rPr>
          <w:rFonts w:asciiTheme="majorHAnsi" w:hAnsiTheme="majorHAnsi" w:cstheme="majorHAnsi"/>
        </w:rPr>
        <w:t xml:space="preserve">Edit </w:t>
      </w:r>
      <w:r w:rsidRPr="004C5CD6">
        <w:rPr>
          <w:rFonts w:ascii="Courier New" w:hAnsi="Courier New" w:cs="Courier New"/>
        </w:rPr>
        <w:t>PySimStarter.bat</w:t>
      </w:r>
      <w:r w:rsidRPr="007D64D8">
        <w:rPr>
          <w:rFonts w:asciiTheme="majorHAnsi" w:hAnsiTheme="majorHAnsi" w:cstheme="majorHAnsi"/>
        </w:rPr>
        <w:t xml:space="preserve"> (found in the </w:t>
      </w:r>
      <w:proofErr w:type="spellStart"/>
      <w:r w:rsidRPr="007D64D8">
        <w:rPr>
          <w:rFonts w:asciiTheme="majorHAnsi" w:hAnsiTheme="majorHAnsi" w:cstheme="majorHAnsi"/>
        </w:rPr>
        <w:t>pirover_simulator</w:t>
      </w:r>
      <w:proofErr w:type="spellEnd"/>
      <w:r w:rsidRPr="007D64D8">
        <w:rPr>
          <w:rFonts w:asciiTheme="majorHAnsi" w:hAnsiTheme="majorHAnsi" w:cstheme="majorHAnsi"/>
        </w:rPr>
        <w:t xml:space="preserve"> folder) to contain the locations of Python and IDLE.  </w:t>
      </w:r>
      <w:r w:rsidR="007D64D8" w:rsidRPr="007D64D8">
        <w:rPr>
          <w:rFonts w:asciiTheme="majorHAnsi" w:hAnsiTheme="majorHAnsi" w:cstheme="majorHAnsi"/>
        </w:rPr>
        <w:t>T</w:t>
      </w:r>
      <w:r w:rsidRPr="007D64D8">
        <w:rPr>
          <w:rFonts w:asciiTheme="majorHAnsi" w:hAnsiTheme="majorHAnsi" w:cstheme="majorHAnsi"/>
        </w:rPr>
        <w:t xml:space="preserve">hese are: </w:t>
      </w:r>
    </w:p>
    <w:p w14:paraId="492DA2BE" w14:textId="77777777" w:rsidR="007D64D8" w:rsidRDefault="007D64D8" w:rsidP="007D64D8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5CD1B096" w14:textId="24F4E5E5" w:rsidR="00393290" w:rsidRPr="007D64D8" w:rsidRDefault="00393290" w:rsidP="007D64D8">
      <w:pPr>
        <w:pStyle w:val="ListParagraph"/>
        <w:numPr>
          <w:ilvl w:val="0"/>
          <w:numId w:val="8"/>
        </w:numPr>
        <w:ind w:left="1080"/>
        <w:rPr>
          <w:rFonts w:asciiTheme="majorHAnsi" w:hAnsiTheme="majorHAnsi" w:cstheme="majorHAnsi"/>
          <w:color w:val="000000"/>
          <w:sz w:val="22"/>
          <w:szCs w:val="22"/>
        </w:rPr>
      </w:pPr>
      <w:r w:rsidRPr="004C5CD6">
        <w:rPr>
          <w:rFonts w:ascii="Courier New" w:hAnsi="Courier New" w:cs="Courier New"/>
          <w:color w:val="000000"/>
          <w:sz w:val="22"/>
          <w:szCs w:val="22"/>
        </w:rPr>
        <w:t>C:\Program Files\Python37</w:t>
      </w:r>
      <w:r w:rsidRPr="007D64D8">
        <w:rPr>
          <w:rFonts w:asciiTheme="majorHAnsi" w:hAnsiTheme="majorHAnsi" w:cstheme="majorHAnsi"/>
          <w:color w:val="000000"/>
          <w:sz w:val="22"/>
          <w:szCs w:val="22"/>
        </w:rPr>
        <w:t xml:space="preserve"> (which will need to be replaced with the path to Python on your system)</w:t>
      </w:r>
    </w:p>
    <w:p w14:paraId="62243D4F" w14:textId="77777777" w:rsidR="007D64D8" w:rsidRPr="007D64D8" w:rsidRDefault="007D64D8" w:rsidP="007D64D8">
      <w:pPr>
        <w:ind w:left="720"/>
        <w:rPr>
          <w:rFonts w:asciiTheme="majorHAnsi" w:hAnsiTheme="majorHAnsi" w:cstheme="majorHAnsi"/>
        </w:rPr>
      </w:pPr>
    </w:p>
    <w:p w14:paraId="16959472" w14:textId="7170E580" w:rsidR="00393290" w:rsidRPr="00735491" w:rsidRDefault="00393290" w:rsidP="007D64D8">
      <w:pPr>
        <w:pStyle w:val="ListParagraph"/>
        <w:numPr>
          <w:ilvl w:val="0"/>
          <w:numId w:val="8"/>
        </w:numPr>
        <w:ind w:left="1080"/>
        <w:rPr>
          <w:ins w:id="37" w:author="Dennis, Louise" w:date="2020-04-08T10:00:00Z"/>
          <w:rFonts w:asciiTheme="majorHAnsi" w:hAnsiTheme="majorHAnsi" w:cstheme="majorHAnsi"/>
          <w:rPrChange w:id="38" w:author="Dennis, Louise" w:date="2020-04-08T10:00:00Z">
            <w:rPr>
              <w:ins w:id="39" w:author="Dennis, Louise" w:date="2020-04-08T10:00:00Z"/>
              <w:rFonts w:asciiTheme="majorHAnsi" w:hAnsiTheme="majorHAnsi" w:cstheme="majorHAnsi"/>
              <w:color w:val="000000"/>
              <w:sz w:val="22"/>
              <w:szCs w:val="22"/>
            </w:rPr>
          </w:rPrChange>
        </w:rPr>
      </w:pPr>
      <w:r w:rsidRPr="004C5CD6">
        <w:rPr>
          <w:rFonts w:ascii="Courier New" w:hAnsi="Courier New" w:cs="Courier New"/>
          <w:color w:val="000000"/>
          <w:sz w:val="22"/>
          <w:szCs w:val="22"/>
        </w:rPr>
        <w:t>C:\Program Files\Python37\Lib\</w:t>
      </w:r>
      <w:proofErr w:type="spellStart"/>
      <w:r w:rsidRPr="004C5CD6">
        <w:rPr>
          <w:rFonts w:ascii="Courier New" w:hAnsi="Courier New" w:cs="Courier New"/>
          <w:color w:val="000000"/>
          <w:sz w:val="22"/>
          <w:szCs w:val="22"/>
        </w:rPr>
        <w:t>idlelib</w:t>
      </w:r>
      <w:proofErr w:type="spellEnd"/>
      <w:r w:rsidRPr="007D64D8">
        <w:rPr>
          <w:rFonts w:asciiTheme="majorHAnsi" w:hAnsiTheme="majorHAnsi" w:cstheme="majorHAnsi"/>
          <w:color w:val="000000"/>
          <w:sz w:val="22"/>
          <w:szCs w:val="22"/>
        </w:rPr>
        <w:t xml:space="preserve"> (which will need to be replaced with the path to IDLE on your system)</w:t>
      </w:r>
    </w:p>
    <w:p w14:paraId="7DE0A212" w14:textId="77777777" w:rsidR="00735491" w:rsidRPr="00735491" w:rsidRDefault="00735491" w:rsidP="00735491">
      <w:pPr>
        <w:pStyle w:val="ListParagraph"/>
        <w:rPr>
          <w:ins w:id="40" w:author="Dennis, Louise" w:date="2020-04-08T10:00:00Z"/>
          <w:rFonts w:asciiTheme="majorHAnsi" w:hAnsiTheme="majorHAnsi" w:cstheme="majorHAnsi"/>
          <w:rPrChange w:id="41" w:author="Dennis, Louise" w:date="2020-04-08T10:00:00Z">
            <w:rPr>
              <w:ins w:id="42" w:author="Dennis, Louise" w:date="2020-04-08T10:00:00Z"/>
            </w:rPr>
          </w:rPrChange>
        </w:rPr>
        <w:pPrChange w:id="43" w:author="Dennis, Louise" w:date="2020-04-08T10:00:00Z">
          <w:pPr>
            <w:pStyle w:val="ListParagraph"/>
            <w:numPr>
              <w:numId w:val="8"/>
            </w:numPr>
            <w:ind w:left="1080" w:hanging="360"/>
          </w:pPr>
        </w:pPrChange>
      </w:pPr>
    </w:p>
    <w:p w14:paraId="132141A9" w14:textId="77777777" w:rsidR="00735491" w:rsidRPr="007D64D8" w:rsidRDefault="00735491" w:rsidP="00735491">
      <w:pPr>
        <w:pStyle w:val="ListParagraph"/>
        <w:ind w:left="1080"/>
        <w:rPr>
          <w:rFonts w:asciiTheme="majorHAnsi" w:hAnsiTheme="majorHAnsi" w:cstheme="majorHAnsi"/>
        </w:rPr>
        <w:pPrChange w:id="44" w:author="Dennis, Louise" w:date="2020-04-08T10:00:00Z">
          <w:pPr>
            <w:pStyle w:val="ListParagraph"/>
            <w:numPr>
              <w:numId w:val="8"/>
            </w:numPr>
            <w:ind w:left="1080" w:hanging="360"/>
          </w:pPr>
        </w:pPrChange>
      </w:pPr>
    </w:p>
    <w:p w14:paraId="76848563" w14:textId="77777777" w:rsidR="00735491" w:rsidRPr="00735491" w:rsidRDefault="007344E5" w:rsidP="007D64D8">
      <w:pPr>
        <w:pStyle w:val="ListParagraph"/>
        <w:numPr>
          <w:ilvl w:val="0"/>
          <w:numId w:val="7"/>
        </w:numPr>
        <w:rPr>
          <w:ins w:id="45" w:author="Dennis, Louise" w:date="2020-04-08T09:56:00Z"/>
          <w:rStyle w:val="apple-converted-space"/>
          <w:rFonts w:asciiTheme="majorHAnsi" w:hAnsiTheme="majorHAnsi" w:cstheme="majorHAnsi"/>
          <w:rPrChange w:id="46" w:author="Dennis, Louise" w:date="2020-04-08T09:56:00Z">
            <w:rPr>
              <w:ins w:id="47" w:author="Dennis, Louise" w:date="2020-04-08T09:56:00Z"/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</w:pPr>
      <w:ins w:id="48" w:author="Nicholas Hawes" w:date="2020-03-25T08:01:00Z">
        <w:r>
          <w:rPr>
            <w:rFonts w:asciiTheme="majorHAnsi" w:hAnsiTheme="majorHAnsi" w:cstheme="majorHAnsi"/>
          </w:rPr>
          <w:t>Or a</w:t>
        </w:r>
      </w:ins>
      <w:r w:rsidR="00EC19BA" w:rsidRPr="007D64D8">
        <w:rPr>
          <w:rFonts w:asciiTheme="majorHAnsi" w:hAnsiTheme="majorHAnsi" w:cstheme="majorHAnsi"/>
        </w:rPr>
        <w:t xml:space="preserve">dd PYTHONPATH as a </w:t>
      </w:r>
      <w:commentRangeStart w:id="49"/>
      <w:r w:rsidR="00EC19BA" w:rsidRPr="007D64D8">
        <w:rPr>
          <w:rFonts w:asciiTheme="majorHAnsi" w:hAnsiTheme="majorHAnsi" w:cstheme="majorHAnsi"/>
        </w:rPr>
        <w:t xml:space="preserve">user variable </w:t>
      </w:r>
      <w:commentRangeEnd w:id="49"/>
      <w:r>
        <w:rPr>
          <w:rStyle w:val="CommentReference"/>
        </w:rPr>
        <w:commentReference w:id="49"/>
      </w:r>
      <w:r w:rsidR="00EC19BA" w:rsidRPr="007D64D8">
        <w:rPr>
          <w:rFonts w:asciiTheme="majorHAnsi" w:hAnsiTheme="majorHAnsi" w:cstheme="majorHAnsi"/>
        </w:rPr>
        <w:t>and give it the</w:t>
      </w:r>
      <w:r w:rsidR="007D64D8">
        <w:rPr>
          <w:rFonts w:asciiTheme="majorHAnsi" w:hAnsiTheme="majorHAnsi" w:cstheme="majorHAnsi"/>
        </w:rPr>
        <w:t xml:space="preserve"> </w:t>
      </w:r>
      <w:r w:rsidR="00EC19BA" w:rsidRPr="007D64D8">
        <w:rPr>
          <w:rFonts w:asciiTheme="majorHAnsi" w:hAnsiTheme="majorHAnsi" w:cstheme="majorHAnsi"/>
        </w:rPr>
        <w:t>value</w:t>
      </w:r>
      <w:r w:rsidR="00EC19BA"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</w:p>
    <w:p w14:paraId="32F847FA" w14:textId="77777777" w:rsidR="00735491" w:rsidRPr="00735491" w:rsidRDefault="00735491" w:rsidP="00735491">
      <w:pPr>
        <w:pStyle w:val="ListParagraph"/>
        <w:rPr>
          <w:ins w:id="50" w:author="Dennis, Louise" w:date="2020-04-08T09:56:00Z"/>
          <w:rStyle w:val="apple-converted-space"/>
          <w:rFonts w:asciiTheme="majorHAnsi" w:hAnsiTheme="majorHAnsi" w:cstheme="majorHAnsi"/>
          <w:rPrChange w:id="51" w:author="Dennis, Louise" w:date="2020-04-08T09:56:00Z">
            <w:rPr>
              <w:ins w:id="52" w:author="Dennis, Louise" w:date="2020-04-08T09:56:00Z"/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pPrChange w:id="53" w:author="Dennis, Louise" w:date="2020-04-08T09:56:00Z">
          <w:pPr>
            <w:pStyle w:val="ListParagraph"/>
            <w:numPr>
              <w:numId w:val="7"/>
            </w:numPr>
            <w:ind w:hanging="360"/>
          </w:pPr>
        </w:pPrChange>
      </w:pPr>
    </w:p>
    <w:p w14:paraId="3B6EF92F" w14:textId="77777777" w:rsidR="00735491" w:rsidRDefault="00EC19BA" w:rsidP="00735491">
      <w:pPr>
        <w:pStyle w:val="ListParagraph"/>
        <w:rPr>
          <w:ins w:id="54" w:author="Dennis, Louise" w:date="2020-04-08T09:56:00Z"/>
          <w:rStyle w:val="apple-converted-space"/>
          <w:rFonts w:asciiTheme="majorHAnsi" w:hAnsiTheme="majorHAnsi" w:cstheme="majorHAnsi"/>
          <w:color w:val="000000" w:themeColor="text1"/>
        </w:rPr>
      </w:pPr>
      <w:r w:rsidRPr="004C5CD6">
        <w:rPr>
          <w:rStyle w:val="HTMLCode"/>
          <w:rFonts w:eastAsia="Cambria"/>
          <w:color w:val="000000" w:themeColor="text1"/>
          <w:sz w:val="24"/>
          <w:szCs w:val="24"/>
          <w:rPrChange w:id="55" w:author="Dennis, Louise" w:date="2020-04-08T09:50:00Z">
            <w:rPr>
              <w:rStyle w:val="HTMLCode"/>
              <w:rFonts w:asciiTheme="majorHAnsi" w:eastAsia="Cambria" w:hAnsiTheme="majorHAnsi" w:cstheme="majorHAnsi"/>
              <w:color w:val="000000" w:themeColor="text1"/>
              <w:sz w:val="24"/>
              <w:szCs w:val="24"/>
            </w:rPr>
          </w:rPrChange>
        </w:rPr>
        <w:t>%PYTHONPATH</w:t>
      </w:r>
      <w:proofErr w:type="gramStart"/>
      <w:r w:rsidRPr="004C5CD6">
        <w:rPr>
          <w:rStyle w:val="HTMLCode"/>
          <w:rFonts w:eastAsia="Cambria"/>
          <w:color w:val="000000" w:themeColor="text1"/>
          <w:sz w:val="24"/>
          <w:szCs w:val="24"/>
          <w:rPrChange w:id="56" w:author="Dennis, Louise" w:date="2020-04-08T09:50:00Z">
            <w:rPr>
              <w:rStyle w:val="HTMLCode"/>
              <w:rFonts w:asciiTheme="majorHAnsi" w:eastAsia="Cambria" w:hAnsiTheme="majorHAnsi" w:cstheme="majorHAnsi"/>
              <w:color w:val="000000" w:themeColor="text1"/>
              <w:sz w:val="24"/>
              <w:szCs w:val="24"/>
            </w:rPr>
          </w:rPrChange>
        </w:rPr>
        <w:t>%;\path\to\simulator</w:t>
      </w:r>
      <w:proofErr w:type="gramEnd"/>
      <w:r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</w:p>
    <w:p w14:paraId="432FC394" w14:textId="77777777" w:rsidR="00735491" w:rsidRDefault="00735491" w:rsidP="00735491">
      <w:pPr>
        <w:pStyle w:val="ListParagraph"/>
        <w:rPr>
          <w:ins w:id="57" w:author="Dennis, Louise" w:date="2020-04-08T09:56:00Z"/>
          <w:rStyle w:val="apple-converted-space"/>
          <w:rFonts w:asciiTheme="majorHAnsi" w:hAnsiTheme="majorHAnsi" w:cstheme="majorHAnsi"/>
          <w:color w:val="000000" w:themeColor="text1"/>
        </w:rPr>
      </w:pPr>
    </w:p>
    <w:p w14:paraId="5B10FD5F" w14:textId="1A6ED9A9" w:rsidR="00EC19BA" w:rsidRDefault="00EC19BA" w:rsidP="00735491">
      <w:pPr>
        <w:pStyle w:val="ListParagraph"/>
        <w:rPr>
          <w:ins w:id="58" w:author="Dennis, Louise" w:date="2020-04-08T09:56:00Z"/>
          <w:rStyle w:val="HTMLCode"/>
          <w:rFonts w:eastAsia="Cambria"/>
          <w:color w:val="000000" w:themeColor="text1"/>
          <w:sz w:val="24"/>
          <w:szCs w:val="24"/>
        </w:rPr>
      </w:pPr>
      <w:r w:rsidRPr="007D64D8">
        <w:rPr>
          <w:rFonts w:asciiTheme="majorHAnsi" w:hAnsiTheme="majorHAnsi" w:cstheme="majorHAnsi"/>
        </w:rPr>
        <w:t>where</w:t>
      </w:r>
      <w:r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4C5CD6">
        <w:rPr>
          <w:rStyle w:val="HTMLCode"/>
          <w:rFonts w:eastAsia="Cambria"/>
          <w:color w:val="000000" w:themeColor="text1"/>
          <w:sz w:val="24"/>
          <w:szCs w:val="24"/>
          <w:rPrChange w:id="59" w:author="Dennis, Louise" w:date="2020-04-08T09:50:00Z">
            <w:rPr>
              <w:rStyle w:val="HTMLCode"/>
              <w:rFonts w:asciiTheme="majorHAnsi" w:eastAsia="Cambria" w:hAnsiTheme="majorHAnsi" w:cstheme="majorHAnsi"/>
              <w:color w:val="000000" w:themeColor="text1"/>
              <w:sz w:val="24"/>
              <w:szCs w:val="24"/>
            </w:rPr>
          </w:rPrChange>
        </w:rPr>
        <w:t>\path\to\simulator</w:t>
      </w:r>
      <w:r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7D64D8">
        <w:rPr>
          <w:rFonts w:asciiTheme="majorHAnsi" w:hAnsiTheme="majorHAnsi" w:cstheme="majorHAnsi"/>
        </w:rPr>
        <w:t>is the path to</w:t>
      </w:r>
      <w:r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proofErr w:type="spellStart"/>
      <w:r w:rsidRPr="004C5CD6">
        <w:rPr>
          <w:rStyle w:val="HTMLCode"/>
          <w:rFonts w:eastAsia="Cambria"/>
          <w:color w:val="000000" w:themeColor="text1"/>
          <w:sz w:val="24"/>
          <w:szCs w:val="24"/>
          <w:rPrChange w:id="60" w:author="Dennis, Louise" w:date="2020-04-08T09:50:00Z">
            <w:rPr>
              <w:rStyle w:val="HTMLCode"/>
              <w:rFonts w:asciiTheme="majorHAnsi" w:eastAsia="Cambria" w:hAnsiTheme="majorHAnsi" w:cstheme="majorHAnsi"/>
              <w:color w:val="000000" w:themeColor="text1"/>
              <w:sz w:val="24"/>
              <w:szCs w:val="24"/>
            </w:rPr>
          </w:rPrChange>
        </w:rPr>
        <w:t>pirover_simulator</w:t>
      </w:r>
      <w:proofErr w:type="spellEnd"/>
    </w:p>
    <w:p w14:paraId="29A0FA85" w14:textId="1FB776CB" w:rsidR="00735491" w:rsidRDefault="00735491" w:rsidP="00735491">
      <w:pPr>
        <w:pStyle w:val="ListParagraph"/>
        <w:rPr>
          <w:ins w:id="61" w:author="Dennis, Louise" w:date="2020-04-08T09:56:00Z"/>
          <w:rFonts w:asciiTheme="majorHAnsi" w:hAnsiTheme="majorHAnsi" w:cstheme="majorHAnsi"/>
        </w:rPr>
      </w:pPr>
    </w:p>
    <w:p w14:paraId="5C54FF3E" w14:textId="4E641B1C" w:rsidR="00735491" w:rsidRDefault="00735491" w:rsidP="00735491">
      <w:pPr>
        <w:pStyle w:val="ListParagraph"/>
        <w:rPr>
          <w:ins w:id="62" w:author="Dennis, Louise" w:date="2020-04-08T10:00:00Z"/>
          <w:rFonts w:asciiTheme="majorHAnsi" w:hAnsiTheme="majorHAnsi" w:cstheme="majorHAnsi"/>
        </w:rPr>
      </w:pPr>
      <w:ins w:id="63" w:author="Dennis, Louise" w:date="2020-04-08T09:57:00Z">
        <w:r>
          <w:rPr>
            <w:rFonts w:asciiTheme="majorHAnsi" w:hAnsiTheme="majorHAnsi" w:cstheme="majorHAnsi"/>
          </w:rPr>
          <w:t>The process for setting user variables varies depend</w:t>
        </w:r>
      </w:ins>
      <w:ins w:id="64" w:author="Dennis, Louise" w:date="2020-04-08T10:00:00Z">
        <w:r>
          <w:rPr>
            <w:rFonts w:asciiTheme="majorHAnsi" w:hAnsiTheme="majorHAnsi" w:cstheme="majorHAnsi"/>
          </w:rPr>
          <w:t>s</w:t>
        </w:r>
      </w:ins>
      <w:ins w:id="65" w:author="Dennis, Louise" w:date="2020-04-08T09:57:00Z">
        <w:r>
          <w:rPr>
            <w:rFonts w:asciiTheme="majorHAnsi" w:hAnsiTheme="majorHAnsi" w:cstheme="majorHAnsi"/>
          </w:rPr>
          <w:t xml:space="preserve"> upon your version of Windows</w:t>
        </w:r>
      </w:ins>
      <w:ins w:id="66" w:author="Dennis, Louise" w:date="2020-04-08T09:58:00Z">
        <w:r>
          <w:rPr>
            <w:rFonts w:asciiTheme="majorHAnsi" w:hAnsiTheme="majorHAnsi" w:cstheme="majorHAnsi"/>
          </w:rPr>
          <w:t xml:space="preserve"> and you may need </w:t>
        </w:r>
      </w:ins>
      <w:ins w:id="67" w:author="Dennis, Louise" w:date="2020-04-08T09:59:00Z">
        <w:r>
          <w:rPr>
            <w:rFonts w:asciiTheme="majorHAnsi" w:hAnsiTheme="majorHAnsi" w:cstheme="majorHAnsi"/>
          </w:rPr>
          <w:t>Administrator privileges.  Ten Forums has tutorials for recent versions of the oper</w:t>
        </w:r>
      </w:ins>
      <w:ins w:id="68" w:author="Dennis, Louise" w:date="2020-04-08T10:00:00Z">
        <w:r>
          <w:rPr>
            <w:rFonts w:asciiTheme="majorHAnsi" w:hAnsiTheme="majorHAnsi" w:cstheme="majorHAnsi"/>
          </w:rPr>
          <w:t>ating system at:</w:t>
        </w:r>
      </w:ins>
    </w:p>
    <w:p w14:paraId="5FA6A38A" w14:textId="16DCD1B5" w:rsidR="00735491" w:rsidRDefault="00735491" w:rsidP="00735491">
      <w:pPr>
        <w:pStyle w:val="ListParagraph"/>
        <w:rPr>
          <w:ins w:id="69" w:author="Dennis, Louise" w:date="2020-04-08T10:00:00Z"/>
          <w:rFonts w:asciiTheme="majorHAnsi" w:hAnsiTheme="majorHAnsi" w:cstheme="majorHAnsi"/>
        </w:rPr>
      </w:pPr>
    </w:p>
    <w:p w14:paraId="3065C7CC" w14:textId="5E12F422" w:rsidR="00735491" w:rsidRPr="00735491" w:rsidRDefault="00735491" w:rsidP="00735491">
      <w:pPr>
        <w:pStyle w:val="ListParagraph"/>
        <w:rPr>
          <w:rFonts w:ascii="Courier New" w:hAnsi="Courier New" w:cs="Courier New"/>
          <w:rPrChange w:id="70" w:author="Dennis, Louise" w:date="2020-04-08T10:00:00Z">
            <w:rPr>
              <w:rFonts w:asciiTheme="majorHAnsi" w:hAnsiTheme="majorHAnsi" w:cstheme="majorHAnsi"/>
            </w:rPr>
          </w:rPrChange>
        </w:rPr>
        <w:pPrChange w:id="71" w:author="Dennis, Louise" w:date="2020-04-08T09:56:00Z">
          <w:pPr>
            <w:pStyle w:val="ListParagraph"/>
            <w:numPr>
              <w:numId w:val="7"/>
            </w:numPr>
            <w:ind w:hanging="360"/>
          </w:pPr>
        </w:pPrChange>
      </w:pPr>
      <w:ins w:id="72" w:author="Dennis, Louise" w:date="2020-04-08T10:00:00Z">
        <w:r w:rsidRPr="00735491">
          <w:rPr>
            <w:rFonts w:ascii="Courier New" w:hAnsi="Courier New" w:cs="Courier New"/>
            <w:rPrChange w:id="73" w:author="Dennis, Louise" w:date="2020-04-08T10:00:00Z">
              <w:rPr>
                <w:rFonts w:asciiTheme="majorHAnsi" w:hAnsiTheme="majorHAnsi" w:cstheme="majorHAnsi"/>
              </w:rPr>
            </w:rPrChange>
          </w:rPr>
          <w:t>https://www.tenforums.com/tutorials/121855-edit-user-system-environment-variables-windows.html</w:t>
        </w:r>
      </w:ins>
    </w:p>
    <w:p w14:paraId="43AC0FB9" w14:textId="77777777" w:rsidR="007D64D8" w:rsidRDefault="007D64D8" w:rsidP="007D64D8">
      <w:pPr>
        <w:rPr>
          <w:rFonts w:asciiTheme="majorHAnsi" w:hAnsiTheme="majorHAnsi" w:cstheme="majorHAnsi"/>
        </w:rPr>
      </w:pPr>
    </w:p>
    <w:p w14:paraId="35D5136F" w14:textId="5B616D54" w:rsidR="00EC19BA" w:rsidRPr="007D64D8" w:rsidRDefault="00EC19BA" w:rsidP="007D64D8">
      <w:pPr>
        <w:rPr>
          <w:rFonts w:asciiTheme="majorHAnsi" w:hAnsiTheme="majorHAnsi" w:cstheme="majorHAnsi"/>
          <w:b/>
          <w:bCs/>
        </w:rPr>
      </w:pPr>
      <w:r w:rsidRPr="007D64D8">
        <w:rPr>
          <w:rFonts w:asciiTheme="majorHAnsi" w:hAnsiTheme="majorHAnsi" w:cstheme="majorHAnsi"/>
          <w:b/>
          <w:bCs/>
        </w:rPr>
        <w:t>RUNNING THE SIMULATOR:</w:t>
      </w:r>
    </w:p>
    <w:p w14:paraId="5C79E71B" w14:textId="77777777" w:rsidR="001A1EFC" w:rsidRDefault="001A1EFC" w:rsidP="007D64D8">
      <w:pPr>
        <w:rPr>
          <w:ins w:id="74" w:author="Dennis, Louise" w:date="2020-04-08T10:02:00Z"/>
          <w:rFonts w:asciiTheme="majorHAnsi" w:hAnsiTheme="majorHAnsi" w:cstheme="majorHAnsi"/>
        </w:rPr>
      </w:pPr>
    </w:p>
    <w:p w14:paraId="4A574EB5" w14:textId="6DCC667A" w:rsidR="00EC19BA" w:rsidRPr="007D64D8" w:rsidRDefault="00EC19BA" w:rsidP="007D64D8">
      <w:pPr>
        <w:rPr>
          <w:rFonts w:asciiTheme="majorHAnsi" w:hAnsiTheme="majorHAnsi" w:cstheme="majorHAnsi"/>
        </w:rPr>
      </w:pPr>
      <w:r w:rsidRPr="007D64D8">
        <w:rPr>
          <w:rFonts w:asciiTheme="majorHAnsi" w:hAnsiTheme="majorHAnsi" w:cstheme="majorHAnsi"/>
        </w:rPr>
        <w:t xml:space="preserve">You can run the simulator </w:t>
      </w:r>
      <w:r w:rsidR="007D64D8">
        <w:rPr>
          <w:rFonts w:asciiTheme="majorHAnsi" w:hAnsiTheme="majorHAnsi" w:cstheme="majorHAnsi"/>
        </w:rPr>
        <w:t>in several ways</w:t>
      </w:r>
      <w:r w:rsidRPr="007D64D8">
        <w:rPr>
          <w:rFonts w:asciiTheme="majorHAnsi" w:hAnsiTheme="majorHAnsi" w:cstheme="majorHAnsi"/>
        </w:rPr>
        <w:t xml:space="preserve"> </w:t>
      </w:r>
      <w:r w:rsidR="007D64D8">
        <w:rPr>
          <w:rFonts w:asciiTheme="majorHAnsi" w:hAnsiTheme="majorHAnsi" w:cstheme="majorHAnsi"/>
        </w:rPr>
        <w:t xml:space="preserve">using a </w:t>
      </w:r>
      <w:ins w:id="75" w:author="Dennis, Louise" w:date="2020-04-08T10:02:00Z">
        <w:r w:rsidR="001A1EFC">
          <w:rPr>
            <w:rFonts w:asciiTheme="majorHAnsi" w:hAnsiTheme="majorHAnsi" w:cstheme="majorHAnsi"/>
          </w:rPr>
          <w:t xml:space="preserve">a) </w:t>
        </w:r>
      </w:ins>
      <w:r w:rsidR="007D64D8" w:rsidRPr="001A1EFC">
        <w:rPr>
          <w:rFonts w:asciiTheme="majorHAnsi" w:hAnsiTheme="majorHAnsi" w:cstheme="majorHAnsi"/>
          <w:i/>
          <w:iCs/>
          <w:rPrChange w:id="76" w:author="Dennis, Louise" w:date="2020-04-08T10:02:00Z">
            <w:rPr>
              <w:rFonts w:asciiTheme="majorHAnsi" w:hAnsiTheme="majorHAnsi" w:cstheme="majorHAnsi"/>
            </w:rPr>
          </w:rPrChange>
        </w:rPr>
        <w:t>starter program</w:t>
      </w:r>
      <w:r w:rsidR="007D64D8">
        <w:rPr>
          <w:rFonts w:asciiTheme="majorHAnsi" w:hAnsiTheme="majorHAnsi" w:cstheme="majorHAnsi"/>
        </w:rPr>
        <w:t xml:space="preserve"> (for Windows), </w:t>
      </w:r>
      <w:ins w:id="77" w:author="Dennis, Louise" w:date="2020-04-08T10:02:00Z">
        <w:r w:rsidR="001A1EFC">
          <w:rPr>
            <w:rFonts w:asciiTheme="majorHAnsi" w:hAnsiTheme="majorHAnsi" w:cstheme="majorHAnsi"/>
          </w:rPr>
          <w:t xml:space="preserve">b) </w:t>
        </w:r>
      </w:ins>
      <w:r w:rsidRPr="007D64D8">
        <w:rPr>
          <w:rFonts w:asciiTheme="majorHAnsi" w:hAnsiTheme="majorHAnsi" w:cstheme="majorHAnsi"/>
        </w:rPr>
        <w:t>from the</w:t>
      </w:r>
      <w:r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7D64D8">
        <w:rPr>
          <w:rFonts w:asciiTheme="majorHAnsi" w:hAnsiTheme="majorHAnsi" w:cstheme="majorHAnsi"/>
          <w:i/>
          <w:iCs/>
        </w:rPr>
        <w:t>command line</w:t>
      </w:r>
      <w:r w:rsidRPr="007D64D8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7D64D8">
        <w:rPr>
          <w:rFonts w:asciiTheme="majorHAnsi" w:hAnsiTheme="majorHAnsi" w:cstheme="majorHAnsi"/>
        </w:rPr>
        <w:t xml:space="preserve">or </w:t>
      </w:r>
      <w:ins w:id="78" w:author="Dennis, Louise" w:date="2020-04-08T10:02:00Z">
        <w:r w:rsidR="001A1EFC">
          <w:rPr>
            <w:rFonts w:asciiTheme="majorHAnsi" w:hAnsiTheme="majorHAnsi" w:cstheme="majorHAnsi"/>
          </w:rPr>
          <w:t xml:space="preserve">c) </w:t>
        </w:r>
      </w:ins>
      <w:r w:rsidRPr="007D64D8">
        <w:rPr>
          <w:rFonts w:asciiTheme="majorHAnsi" w:hAnsiTheme="majorHAnsi" w:cstheme="majorHAnsi"/>
        </w:rPr>
        <w:t xml:space="preserve">from a Python development environment such as </w:t>
      </w:r>
      <w:r w:rsidRPr="001A1EFC">
        <w:rPr>
          <w:rFonts w:asciiTheme="majorHAnsi" w:hAnsiTheme="majorHAnsi" w:cstheme="majorHAnsi"/>
          <w:i/>
          <w:iCs/>
          <w:rPrChange w:id="79" w:author="Dennis, Louise" w:date="2020-04-08T10:02:00Z">
            <w:rPr>
              <w:rFonts w:asciiTheme="majorHAnsi" w:hAnsiTheme="majorHAnsi" w:cstheme="majorHAnsi"/>
            </w:rPr>
          </w:rPrChange>
        </w:rPr>
        <w:t>IDLE</w:t>
      </w:r>
      <w:r w:rsidRPr="007D64D8">
        <w:rPr>
          <w:rFonts w:asciiTheme="majorHAnsi" w:hAnsiTheme="majorHAnsi" w:cstheme="majorHAnsi"/>
        </w:rPr>
        <w:t>.</w:t>
      </w:r>
      <w:ins w:id="80" w:author="Dennis, Louise" w:date="2020-04-08T10:03:00Z">
        <w:r w:rsidR="001A1EFC">
          <w:rPr>
            <w:rFonts w:asciiTheme="majorHAnsi" w:hAnsiTheme="majorHAnsi" w:cstheme="majorHAnsi"/>
          </w:rPr>
          <w:t xml:space="preserve">  Brief instructions for each of these options follows:</w:t>
        </w:r>
      </w:ins>
    </w:p>
    <w:p w14:paraId="17A09584" w14:textId="77777777" w:rsidR="007D64D8" w:rsidRDefault="007D64D8" w:rsidP="007D64D8">
      <w:pPr>
        <w:jc w:val="both"/>
        <w:rPr>
          <w:rFonts w:ascii="Calibri" w:eastAsia="Calibri" w:hAnsi="Calibri" w:cs="Calibri"/>
          <w:b/>
          <w:bCs/>
        </w:rPr>
      </w:pPr>
    </w:p>
    <w:p w14:paraId="15F5BFFE" w14:textId="32FDD3DA" w:rsidR="007D64D8" w:rsidRPr="001A1EFC" w:rsidRDefault="007D64D8" w:rsidP="001A1EFC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rPrChange w:id="81" w:author="Dennis, Louise" w:date="2020-04-08T10:03:00Z">
            <w:rPr/>
          </w:rPrChange>
        </w:rPr>
        <w:pPrChange w:id="82" w:author="Dennis, Louise" w:date="2020-04-08T10:03:00Z">
          <w:pPr>
            <w:jc w:val="both"/>
          </w:pPr>
        </w:pPrChange>
      </w:pPr>
      <w:r w:rsidRPr="001A1EFC">
        <w:rPr>
          <w:rFonts w:ascii="Calibri" w:eastAsia="Calibri" w:hAnsi="Calibri" w:cs="Calibri"/>
          <w:b/>
          <w:bCs/>
          <w:rPrChange w:id="83" w:author="Dennis, Louise" w:date="2020-04-08T10:03:00Z">
            <w:rPr>
              <w:b/>
              <w:bCs/>
            </w:rPr>
          </w:rPrChange>
        </w:rPr>
        <w:t xml:space="preserve">Using </w:t>
      </w:r>
      <w:proofErr w:type="spellStart"/>
      <w:r w:rsidRPr="001A1EFC">
        <w:rPr>
          <w:rFonts w:ascii="Calibri" w:eastAsia="Calibri" w:hAnsi="Calibri" w:cs="Calibri"/>
          <w:b/>
          <w:bCs/>
          <w:rPrChange w:id="84" w:author="Dennis, Louise" w:date="2020-04-08T10:03:00Z">
            <w:rPr>
              <w:b/>
              <w:bCs/>
            </w:rPr>
          </w:rPrChange>
        </w:rPr>
        <w:t>PySimStarter</w:t>
      </w:r>
      <w:proofErr w:type="spellEnd"/>
      <w:r w:rsidRPr="001A1EFC">
        <w:rPr>
          <w:rFonts w:ascii="Calibri" w:eastAsia="Calibri" w:hAnsi="Calibri" w:cs="Calibri"/>
          <w:b/>
          <w:bCs/>
          <w:rPrChange w:id="85" w:author="Dennis, Louise" w:date="2020-04-08T10:03:00Z">
            <w:rPr>
              <w:b/>
              <w:bCs/>
            </w:rPr>
          </w:rPrChange>
        </w:rPr>
        <w:t xml:space="preserve"> (Windows):   </w:t>
      </w:r>
      <w:r w:rsidRPr="001A1EFC">
        <w:rPr>
          <w:rFonts w:ascii="Calibri" w:eastAsia="Calibri" w:hAnsi="Calibri" w:cs="Calibri"/>
          <w:rPrChange w:id="86" w:author="Dennis, Louise" w:date="2020-04-08T10:03:00Z">
            <w:rPr/>
          </w:rPrChange>
        </w:rPr>
        <w:t xml:space="preserve">Double click on </w:t>
      </w:r>
      <w:r w:rsidRPr="001A1EFC">
        <w:rPr>
          <w:rFonts w:ascii="Courier New" w:eastAsia="Calibri" w:hAnsi="Courier New" w:cs="Courier New"/>
          <w:rPrChange w:id="87" w:author="Dennis, Louise" w:date="2020-04-08T10:03:00Z">
            <w:rPr>
              <w:rFonts w:ascii="Courier New" w:hAnsi="Courier New" w:cs="Courier New"/>
            </w:rPr>
          </w:rPrChange>
        </w:rPr>
        <w:t>PySimStarter.bat</w:t>
      </w:r>
      <w:r w:rsidRPr="001A1EFC">
        <w:rPr>
          <w:rFonts w:ascii="Calibri" w:eastAsia="Calibri" w:hAnsi="Calibri" w:cs="Calibri"/>
          <w:rPrChange w:id="88" w:author="Dennis, Louise" w:date="2020-04-08T10:03:00Z">
            <w:rPr/>
          </w:rPrChange>
        </w:rPr>
        <w:t xml:space="preserve"> (this will need to have been set up correctly for your system – see</w:t>
      </w:r>
      <w:del w:id="89" w:author="Dennis, Louise" w:date="2020-04-08T10:06:00Z">
        <w:r w:rsidRPr="001A1EFC" w:rsidDel="001A1EFC">
          <w:rPr>
            <w:rFonts w:ascii="Calibri" w:eastAsia="Calibri" w:hAnsi="Calibri" w:cs="Calibri"/>
            <w:rPrChange w:id="90" w:author="Dennis, Louise" w:date="2020-04-08T10:03:00Z">
              <w:rPr/>
            </w:rPrChange>
          </w:rPr>
          <w:delText xml:space="preserve"> </w:delText>
        </w:r>
      </w:del>
      <w:ins w:id="91" w:author="Dennis, Louise" w:date="2020-04-08T10:06:00Z">
        <w:r w:rsidR="001A1EFC">
          <w:rPr>
            <w:rFonts w:ascii="Calibri" w:eastAsia="Calibri" w:hAnsi="Calibri" w:cs="Calibri"/>
          </w:rPr>
          <w:t xml:space="preserve"> above</w:t>
        </w:r>
      </w:ins>
      <w:del w:id="92" w:author="Dennis, Louise" w:date="2020-04-08T10:06:00Z">
        <w:r w:rsidRPr="001A1EFC" w:rsidDel="001A1EFC">
          <w:rPr>
            <w:rFonts w:ascii="Calibri" w:eastAsia="Calibri" w:hAnsi="Calibri" w:cs="Calibri"/>
            <w:rPrChange w:id="93" w:author="Dennis, Louise" w:date="2020-04-08T10:03:00Z">
              <w:rPr/>
            </w:rPrChange>
          </w:rPr>
          <w:delText>box at the end of this worksheet</w:delText>
        </w:r>
      </w:del>
      <w:r w:rsidRPr="001A1EFC">
        <w:rPr>
          <w:rFonts w:ascii="Calibri" w:eastAsia="Calibri" w:hAnsi="Calibri" w:cs="Calibri"/>
          <w:rPrChange w:id="94" w:author="Dennis, Louise" w:date="2020-04-08T10:03:00Z">
            <w:rPr/>
          </w:rPrChange>
        </w:rPr>
        <w:t>)</w:t>
      </w:r>
    </w:p>
    <w:p w14:paraId="0D92A186" w14:textId="77777777" w:rsidR="007D64D8" w:rsidRDefault="007D64D8" w:rsidP="007D64D8">
      <w:pPr>
        <w:rPr>
          <w:rFonts w:asciiTheme="majorHAnsi" w:hAnsiTheme="majorHAnsi" w:cstheme="majorHAnsi"/>
          <w:b/>
          <w:bCs/>
        </w:rPr>
      </w:pPr>
    </w:p>
    <w:p w14:paraId="1273573D" w14:textId="069497DD" w:rsidR="00EC19BA" w:rsidRPr="001A1EFC" w:rsidRDefault="00EC19BA" w:rsidP="001A1EF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rPrChange w:id="95" w:author="Dennis, Louise" w:date="2020-04-08T10:03:00Z">
            <w:rPr/>
          </w:rPrChange>
        </w:rPr>
        <w:pPrChange w:id="96" w:author="Dennis, Louise" w:date="2020-04-08T10:03:00Z">
          <w:pPr/>
        </w:pPrChange>
      </w:pPr>
      <w:r w:rsidRPr="001A1EFC">
        <w:rPr>
          <w:rFonts w:asciiTheme="majorHAnsi" w:hAnsiTheme="majorHAnsi" w:cstheme="majorHAnsi"/>
          <w:b/>
          <w:bCs/>
          <w:rPrChange w:id="97" w:author="Dennis, Louise" w:date="2020-04-08T10:03:00Z">
            <w:rPr>
              <w:b/>
              <w:bCs/>
            </w:rPr>
          </w:rPrChange>
        </w:rPr>
        <w:t>At the Command line (Windows and Linux):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98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rPrChange w:id="99" w:author="Dennis, Louise" w:date="2020-04-08T10:03:00Z">
            <w:rPr/>
          </w:rPrChange>
        </w:rPr>
        <w:t>Type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00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Style w:val="HTMLCode"/>
          <w:rFonts w:eastAsia="Cambria"/>
          <w:color w:val="000000" w:themeColor="text1"/>
          <w:sz w:val="24"/>
          <w:szCs w:val="24"/>
          <w:rPrChange w:id="101" w:author="Dennis, Louise" w:date="2020-04-08T10:03:00Z">
            <w:rPr>
              <w:rStyle w:val="HTMLCode"/>
              <w:rFonts w:eastAsia="Cambria"/>
              <w:color w:val="000000" w:themeColor="text1"/>
              <w:sz w:val="24"/>
              <w:szCs w:val="24"/>
            </w:rPr>
          </w:rPrChange>
        </w:rPr>
        <w:t>python3 pysim.py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02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rPrChange w:id="103" w:author="Dennis, Louise" w:date="2020-04-08T10:03:00Z">
            <w:rPr/>
          </w:rPrChange>
        </w:rPr>
        <w:t>in the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04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proofErr w:type="spellStart"/>
      <w:r w:rsidRPr="001A1EFC">
        <w:rPr>
          <w:rStyle w:val="HTMLCode"/>
          <w:rFonts w:eastAsia="Cambria"/>
          <w:color w:val="000000" w:themeColor="text1"/>
          <w:sz w:val="24"/>
          <w:szCs w:val="24"/>
          <w:rPrChange w:id="105" w:author="Dennis, Louise" w:date="2020-04-08T10:03:00Z">
            <w:rPr>
              <w:rStyle w:val="HTMLCode"/>
              <w:rFonts w:eastAsia="Cambria"/>
              <w:color w:val="000000" w:themeColor="text1"/>
              <w:sz w:val="24"/>
              <w:szCs w:val="24"/>
            </w:rPr>
          </w:rPrChange>
        </w:rPr>
        <w:t>pirover_simulator</w:t>
      </w:r>
      <w:proofErr w:type="spellEnd"/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06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rPrChange w:id="107" w:author="Dennis, Louise" w:date="2020-04-08T10:03:00Z">
            <w:rPr/>
          </w:rPrChange>
        </w:rPr>
        <w:t>folder then press return.</w:t>
      </w:r>
    </w:p>
    <w:p w14:paraId="5EC51D61" w14:textId="77777777" w:rsidR="007D64D8" w:rsidRDefault="007D64D8" w:rsidP="007D64D8">
      <w:pPr>
        <w:rPr>
          <w:rFonts w:asciiTheme="majorHAnsi" w:hAnsiTheme="majorHAnsi" w:cstheme="majorHAnsi"/>
          <w:b/>
          <w:bCs/>
        </w:rPr>
      </w:pPr>
    </w:p>
    <w:p w14:paraId="6DE67EB2" w14:textId="4D4B59E9" w:rsidR="00EC19BA" w:rsidRPr="001A1EFC" w:rsidRDefault="00EC19BA" w:rsidP="001A1EF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rPrChange w:id="108" w:author="Dennis, Louise" w:date="2020-04-08T10:03:00Z">
            <w:rPr/>
          </w:rPrChange>
        </w:rPr>
        <w:pPrChange w:id="109" w:author="Dennis, Louise" w:date="2020-04-08T10:03:00Z">
          <w:pPr/>
        </w:pPrChange>
      </w:pPr>
      <w:r w:rsidRPr="001A1EFC">
        <w:rPr>
          <w:rFonts w:asciiTheme="majorHAnsi" w:hAnsiTheme="majorHAnsi" w:cstheme="majorHAnsi"/>
          <w:b/>
          <w:bCs/>
          <w:rPrChange w:id="110" w:author="Dennis, Louise" w:date="2020-04-08T10:03:00Z">
            <w:rPr>
              <w:b/>
              <w:bCs/>
            </w:rPr>
          </w:rPrChange>
        </w:rPr>
        <w:t>At the Command line (Macs):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11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rPrChange w:id="112" w:author="Dennis, Louise" w:date="2020-04-08T10:03:00Z">
            <w:rPr/>
          </w:rPrChange>
        </w:rPr>
        <w:t>Type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13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bookmarkStart w:id="114" w:name="OLE_LINK22"/>
      <w:bookmarkStart w:id="115" w:name="OLE_LINK23"/>
      <w:r w:rsidRPr="001A1EFC">
        <w:rPr>
          <w:rStyle w:val="HTMLCode"/>
          <w:rFonts w:eastAsia="Cambria"/>
          <w:color w:val="000000" w:themeColor="text1"/>
          <w:sz w:val="24"/>
          <w:szCs w:val="24"/>
          <w:rPrChange w:id="116" w:author="Dennis, Louise" w:date="2020-04-08T10:03:00Z">
            <w:rPr>
              <w:rStyle w:val="HTMLCode"/>
              <w:rFonts w:eastAsia="Cambria"/>
              <w:color w:val="000000" w:themeColor="text1"/>
              <w:sz w:val="24"/>
              <w:szCs w:val="24"/>
            </w:rPr>
          </w:rPrChange>
        </w:rPr>
        <w:t>python3 pysimosx.py</w:t>
      </w:r>
      <w:bookmarkEnd w:id="114"/>
      <w:bookmarkEnd w:id="115"/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17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rPrChange w:id="118" w:author="Dennis, Louise" w:date="2020-04-08T10:03:00Z">
            <w:rPr/>
          </w:rPrChange>
        </w:rPr>
        <w:t>in the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19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proofErr w:type="spellStart"/>
      <w:r w:rsidRPr="001A1EFC">
        <w:rPr>
          <w:rStyle w:val="HTMLCode"/>
          <w:rFonts w:eastAsia="Cambria"/>
          <w:color w:val="000000" w:themeColor="text1"/>
          <w:sz w:val="24"/>
          <w:szCs w:val="24"/>
          <w:rPrChange w:id="120" w:author="Dennis, Louise" w:date="2020-04-08T10:03:00Z">
            <w:rPr>
              <w:rStyle w:val="HTMLCode"/>
              <w:rFonts w:eastAsia="Cambria"/>
              <w:color w:val="000000" w:themeColor="text1"/>
              <w:sz w:val="24"/>
              <w:szCs w:val="24"/>
            </w:rPr>
          </w:rPrChange>
        </w:rPr>
        <w:t>pirover_simulator</w:t>
      </w:r>
      <w:proofErr w:type="spellEnd"/>
      <w:r w:rsidR="00426495" w:rsidRPr="001A1EFC">
        <w:rPr>
          <w:rStyle w:val="HTMLCode"/>
          <w:rFonts w:asciiTheme="majorHAnsi" w:eastAsia="Cambria" w:hAnsiTheme="majorHAnsi" w:cstheme="majorHAnsi"/>
          <w:color w:val="000000" w:themeColor="text1"/>
          <w:sz w:val="24"/>
          <w:szCs w:val="24"/>
          <w:rPrChange w:id="121" w:author="Dennis, Louise" w:date="2020-04-08T10:03:00Z">
            <w:rPr>
              <w:rStyle w:val="HTMLCode"/>
              <w:rFonts w:asciiTheme="majorHAnsi" w:eastAsia="Cambria" w:hAnsiTheme="majorHAnsi" w:cstheme="majorHAnsi"/>
              <w:color w:val="000000" w:themeColor="text1"/>
              <w:sz w:val="24"/>
              <w:szCs w:val="24"/>
            </w:rPr>
          </w:rPrChange>
        </w:rPr>
        <w:t xml:space="preserve"> </w:t>
      </w:r>
      <w:r w:rsidRPr="001A1EFC">
        <w:rPr>
          <w:rFonts w:asciiTheme="majorHAnsi" w:hAnsiTheme="majorHAnsi" w:cstheme="majorHAnsi"/>
          <w:rPrChange w:id="122" w:author="Dennis, Louise" w:date="2020-04-08T10:03:00Z">
            <w:rPr/>
          </w:rPrChange>
        </w:rPr>
        <w:t>folder then press return.</w:t>
      </w:r>
    </w:p>
    <w:p w14:paraId="18379D8D" w14:textId="77777777" w:rsidR="007D64D8" w:rsidDel="001A1EFC" w:rsidRDefault="007D64D8" w:rsidP="007D64D8">
      <w:pPr>
        <w:rPr>
          <w:del w:id="123" w:author="Dennis, Louise" w:date="2020-04-08T10:03:00Z"/>
          <w:rFonts w:asciiTheme="majorHAnsi" w:hAnsiTheme="majorHAnsi" w:cstheme="majorHAnsi"/>
        </w:rPr>
      </w:pPr>
    </w:p>
    <w:p w14:paraId="3E977411" w14:textId="23DB8EDA" w:rsidR="00EC19BA" w:rsidRPr="007D64D8" w:rsidDel="001A1EFC" w:rsidRDefault="00EC19BA" w:rsidP="007D64D8">
      <w:pPr>
        <w:rPr>
          <w:del w:id="124" w:author="Dennis, Louise" w:date="2020-04-08T10:03:00Z"/>
          <w:rFonts w:asciiTheme="majorHAnsi" w:hAnsiTheme="majorHAnsi" w:cstheme="majorHAnsi"/>
        </w:rPr>
      </w:pPr>
      <w:commentRangeStart w:id="125"/>
      <w:del w:id="126" w:author="Dennis, Louise" w:date="2020-04-08T10:03:00Z">
        <w:r w:rsidRPr="007D64D8" w:rsidDel="001A1EFC">
          <w:rPr>
            <w:rFonts w:asciiTheme="majorHAnsi" w:hAnsiTheme="majorHAnsi" w:cstheme="majorHAnsi"/>
          </w:rPr>
          <w:delText>To run the simul</w:delText>
        </w:r>
        <w:r w:rsidR="00426495" w:rsidRPr="007D64D8" w:rsidDel="001A1EFC">
          <w:rPr>
            <w:rFonts w:asciiTheme="majorHAnsi" w:hAnsiTheme="majorHAnsi" w:cstheme="majorHAnsi"/>
          </w:rPr>
          <w:delText>a</w:delText>
        </w:r>
        <w:r w:rsidRPr="007D64D8" w:rsidDel="001A1EFC">
          <w:rPr>
            <w:rFonts w:asciiTheme="majorHAnsi" w:hAnsiTheme="majorHAnsi" w:cstheme="majorHAnsi"/>
          </w:rPr>
          <w:delText xml:space="preserve">tor </w:delText>
        </w:r>
        <w:commentRangeEnd w:id="125"/>
        <w:r w:rsidR="00641812" w:rsidDel="001A1EFC">
          <w:rPr>
            <w:rStyle w:val="CommentReference"/>
          </w:rPr>
          <w:commentReference w:id="125"/>
        </w:r>
        <w:r w:rsidRPr="007D64D8" w:rsidDel="001A1EFC">
          <w:rPr>
            <w:rFonts w:asciiTheme="majorHAnsi" w:hAnsiTheme="majorHAnsi" w:cstheme="majorHAnsi"/>
          </w:rPr>
          <w:delText>in a Python development environment you will need to follow the instructions for running programs in that environment.</w:delText>
        </w:r>
      </w:del>
    </w:p>
    <w:p w14:paraId="32AAC01F" w14:textId="77777777" w:rsidR="007D64D8" w:rsidRDefault="007D64D8" w:rsidP="007D64D8">
      <w:pPr>
        <w:rPr>
          <w:rFonts w:asciiTheme="majorHAnsi" w:hAnsiTheme="majorHAnsi" w:cstheme="majorHAnsi"/>
          <w:b/>
          <w:bCs/>
        </w:rPr>
      </w:pPr>
    </w:p>
    <w:p w14:paraId="534C7E53" w14:textId="28A3E591" w:rsidR="00EC19BA" w:rsidRPr="001A1EFC" w:rsidRDefault="00EC19BA" w:rsidP="001A1EF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rPrChange w:id="127" w:author="Dennis, Louise" w:date="2020-04-08T10:03:00Z">
            <w:rPr/>
          </w:rPrChange>
        </w:rPr>
        <w:pPrChange w:id="128" w:author="Dennis, Louise" w:date="2020-04-08T10:03:00Z">
          <w:pPr/>
        </w:pPrChange>
      </w:pPr>
      <w:r w:rsidRPr="001A1EFC">
        <w:rPr>
          <w:rFonts w:asciiTheme="majorHAnsi" w:hAnsiTheme="majorHAnsi" w:cstheme="majorHAnsi"/>
          <w:b/>
          <w:bCs/>
          <w:rPrChange w:id="129" w:author="Dennis, Louise" w:date="2020-04-08T10:03:00Z">
            <w:rPr>
              <w:b/>
              <w:bCs/>
            </w:rPr>
          </w:rPrChange>
        </w:rPr>
        <w:t>In IDLE (Windows and Linux):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30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rPrChange w:id="131" w:author="Dennis, Louise" w:date="2020-04-08T10:03:00Z">
            <w:rPr/>
          </w:rPrChange>
        </w:rPr>
        <w:t>Open the file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32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Style w:val="HTMLCode"/>
          <w:rFonts w:eastAsia="Cambria"/>
          <w:color w:val="000000" w:themeColor="text1"/>
          <w:sz w:val="24"/>
          <w:szCs w:val="24"/>
          <w:rPrChange w:id="133" w:author="Dennis, Louise" w:date="2020-04-08T10:03:00Z">
            <w:rPr>
              <w:rStyle w:val="HTMLCode"/>
              <w:rFonts w:eastAsia="Cambria"/>
              <w:color w:val="000000" w:themeColor="text1"/>
              <w:sz w:val="24"/>
              <w:szCs w:val="24"/>
            </w:rPr>
          </w:rPrChange>
        </w:rPr>
        <w:t>pysim.py</w:t>
      </w:r>
      <w:r w:rsidRPr="001A1EFC">
        <w:rPr>
          <w:rStyle w:val="apple-converted-space"/>
          <w:rFonts w:ascii="Courier New" w:hAnsi="Courier New" w:cs="Courier New"/>
          <w:color w:val="000000" w:themeColor="text1"/>
          <w:rPrChange w:id="134" w:author="Dennis, Louise" w:date="2020-04-08T10:03:00Z">
            <w:rPr>
              <w:rStyle w:val="apple-converted-space"/>
              <w:rFonts w:ascii="Courier New" w:hAnsi="Courier New" w:cs="Courier New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rPrChange w:id="135" w:author="Dennis, Louise" w:date="2020-04-08T10:03:00Z">
            <w:rPr/>
          </w:rPrChange>
        </w:rPr>
        <w:t>using the file menu. Then select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36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b/>
          <w:bCs/>
          <w:rPrChange w:id="137" w:author="Dennis, Louise" w:date="2020-04-08T10:03:00Z">
            <w:rPr>
              <w:b/>
              <w:bCs/>
            </w:rPr>
          </w:rPrChange>
        </w:rPr>
        <w:t>Run Module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38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rPrChange w:id="139" w:author="Dennis, Louise" w:date="2020-04-08T10:03:00Z">
            <w:rPr/>
          </w:rPrChange>
        </w:rPr>
        <w:t>from the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40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b/>
          <w:bCs/>
          <w:rPrChange w:id="141" w:author="Dennis, Louise" w:date="2020-04-08T10:03:00Z">
            <w:rPr>
              <w:b/>
              <w:bCs/>
            </w:rPr>
          </w:rPrChange>
        </w:rPr>
        <w:t>Run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42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rPrChange w:id="143" w:author="Dennis, Louise" w:date="2020-04-08T10:03:00Z">
            <w:rPr/>
          </w:rPrChange>
        </w:rPr>
        <w:t>menu.</w:t>
      </w:r>
    </w:p>
    <w:p w14:paraId="1F6A4D64" w14:textId="77777777" w:rsidR="007D64D8" w:rsidRDefault="007D64D8" w:rsidP="007D64D8">
      <w:pPr>
        <w:rPr>
          <w:rFonts w:asciiTheme="majorHAnsi" w:hAnsiTheme="majorHAnsi" w:cstheme="majorHAnsi"/>
          <w:b/>
          <w:bCs/>
        </w:rPr>
      </w:pPr>
    </w:p>
    <w:p w14:paraId="3897214D" w14:textId="74F409C1" w:rsidR="00EC19BA" w:rsidRDefault="00EC19BA" w:rsidP="001A1EFC">
      <w:pPr>
        <w:pStyle w:val="ListParagraph"/>
        <w:numPr>
          <w:ilvl w:val="0"/>
          <w:numId w:val="9"/>
        </w:numPr>
        <w:rPr>
          <w:ins w:id="144" w:author="Dennis, Louise" w:date="2020-04-08T10:03:00Z"/>
          <w:rFonts w:asciiTheme="majorHAnsi" w:hAnsiTheme="majorHAnsi" w:cstheme="majorHAnsi"/>
        </w:rPr>
      </w:pPr>
      <w:r w:rsidRPr="001A1EFC">
        <w:rPr>
          <w:rFonts w:asciiTheme="majorHAnsi" w:hAnsiTheme="majorHAnsi" w:cstheme="majorHAnsi"/>
          <w:b/>
          <w:bCs/>
          <w:rPrChange w:id="145" w:author="Dennis, Louise" w:date="2020-04-08T10:03:00Z">
            <w:rPr>
              <w:b/>
              <w:bCs/>
            </w:rPr>
          </w:rPrChange>
        </w:rPr>
        <w:t>In IDLE (Macs):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46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rPrChange w:id="147" w:author="Dennis, Louise" w:date="2020-04-08T10:03:00Z">
            <w:rPr/>
          </w:rPrChange>
        </w:rPr>
        <w:t>Open the file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48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Style w:val="HTMLCode"/>
          <w:rFonts w:eastAsia="Cambria"/>
          <w:color w:val="000000" w:themeColor="text1"/>
          <w:sz w:val="24"/>
          <w:szCs w:val="24"/>
          <w:rPrChange w:id="149" w:author="Dennis, Louise" w:date="2020-04-08T10:03:00Z">
            <w:rPr>
              <w:rStyle w:val="HTMLCode"/>
              <w:rFonts w:eastAsia="Cambria"/>
              <w:color w:val="000000" w:themeColor="text1"/>
              <w:sz w:val="24"/>
              <w:szCs w:val="24"/>
            </w:rPr>
          </w:rPrChange>
        </w:rPr>
        <w:t>pysimosx.py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50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rPrChange w:id="151" w:author="Dennis, Louise" w:date="2020-04-08T10:03:00Z">
            <w:rPr/>
          </w:rPrChange>
        </w:rPr>
        <w:t>using the file menu. Then select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52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b/>
          <w:bCs/>
          <w:rPrChange w:id="153" w:author="Dennis, Louise" w:date="2020-04-08T10:03:00Z">
            <w:rPr>
              <w:b/>
              <w:bCs/>
            </w:rPr>
          </w:rPrChange>
        </w:rPr>
        <w:t>Run Module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54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rPrChange w:id="155" w:author="Dennis, Louise" w:date="2020-04-08T10:03:00Z">
            <w:rPr/>
          </w:rPrChange>
        </w:rPr>
        <w:t>from the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56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b/>
          <w:bCs/>
          <w:rPrChange w:id="157" w:author="Dennis, Louise" w:date="2020-04-08T10:03:00Z">
            <w:rPr>
              <w:b/>
              <w:bCs/>
            </w:rPr>
          </w:rPrChange>
        </w:rPr>
        <w:t>Run</w:t>
      </w:r>
      <w:r w:rsidRPr="001A1EFC">
        <w:rPr>
          <w:rStyle w:val="apple-converted-space"/>
          <w:rFonts w:asciiTheme="majorHAnsi" w:hAnsiTheme="majorHAnsi" w:cstheme="majorHAnsi"/>
          <w:color w:val="000000" w:themeColor="text1"/>
          <w:rPrChange w:id="158" w:author="Dennis, Louise" w:date="2020-04-08T10:03:00Z">
            <w:rPr>
              <w:rStyle w:val="apple-converted-space"/>
              <w:rFonts w:asciiTheme="majorHAnsi" w:hAnsiTheme="majorHAnsi" w:cstheme="majorHAnsi"/>
              <w:color w:val="000000" w:themeColor="text1"/>
            </w:rPr>
          </w:rPrChange>
        </w:rPr>
        <w:t> </w:t>
      </w:r>
      <w:r w:rsidRPr="001A1EFC">
        <w:rPr>
          <w:rFonts w:asciiTheme="majorHAnsi" w:hAnsiTheme="majorHAnsi" w:cstheme="majorHAnsi"/>
          <w:rPrChange w:id="159" w:author="Dennis, Louise" w:date="2020-04-08T10:03:00Z">
            <w:rPr/>
          </w:rPrChange>
        </w:rPr>
        <w:t>menu.</w:t>
      </w:r>
    </w:p>
    <w:p w14:paraId="649964D4" w14:textId="77777777" w:rsidR="001A1EFC" w:rsidRPr="001A1EFC" w:rsidRDefault="001A1EFC" w:rsidP="001A1EFC">
      <w:pPr>
        <w:pStyle w:val="ListParagraph"/>
        <w:rPr>
          <w:ins w:id="160" w:author="Dennis, Louise" w:date="2020-04-08T10:03:00Z"/>
          <w:rFonts w:asciiTheme="majorHAnsi" w:hAnsiTheme="majorHAnsi" w:cstheme="majorHAnsi"/>
          <w:rPrChange w:id="161" w:author="Dennis, Louise" w:date="2020-04-08T10:03:00Z">
            <w:rPr>
              <w:ins w:id="162" w:author="Dennis, Louise" w:date="2020-04-08T10:03:00Z"/>
            </w:rPr>
          </w:rPrChange>
        </w:rPr>
        <w:pPrChange w:id="163" w:author="Dennis, Louise" w:date="2020-04-08T10:03:00Z">
          <w:pPr>
            <w:pStyle w:val="ListParagraph"/>
            <w:numPr>
              <w:numId w:val="9"/>
            </w:numPr>
            <w:ind w:hanging="360"/>
          </w:pPr>
        </w:pPrChange>
      </w:pPr>
    </w:p>
    <w:p w14:paraId="51271D3C" w14:textId="3F1713F2" w:rsidR="001A1EFC" w:rsidRPr="001A1EFC" w:rsidRDefault="001A1EFC" w:rsidP="001A1EF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rPrChange w:id="164" w:author="Dennis, Louise" w:date="2020-04-08T10:03:00Z">
            <w:rPr/>
          </w:rPrChange>
        </w:rPr>
        <w:pPrChange w:id="165" w:author="Dennis, Louise" w:date="2020-04-08T10:03:00Z">
          <w:pPr/>
        </w:pPrChange>
      </w:pPr>
      <w:ins w:id="166" w:author="Dennis, Louise" w:date="2020-04-08T10:03:00Z">
        <w:r>
          <w:rPr>
            <w:rFonts w:asciiTheme="majorHAnsi" w:hAnsiTheme="majorHAnsi" w:cstheme="majorHAnsi"/>
            <w:b/>
            <w:bCs/>
          </w:rPr>
          <w:t xml:space="preserve">Other Development Environments (e.g., </w:t>
        </w:r>
      </w:ins>
      <w:ins w:id="167" w:author="Dennis, Louise" w:date="2020-04-08T10:04:00Z">
        <w:r>
          <w:rPr>
            <w:rFonts w:asciiTheme="majorHAnsi" w:hAnsiTheme="majorHAnsi" w:cstheme="majorHAnsi"/>
            <w:b/>
            <w:bCs/>
          </w:rPr>
          <w:t>PyCharm, Anaconda):</w:t>
        </w:r>
        <w:r>
          <w:rPr>
            <w:rFonts w:asciiTheme="majorHAnsi" w:hAnsiTheme="majorHAnsi" w:cstheme="majorHAnsi"/>
          </w:rPr>
          <w:t xml:space="preserve"> We have not tested the simulator in other environments.  It should work if </w:t>
        </w:r>
        <w:r>
          <w:rPr>
            <w:rFonts w:ascii="Courier New" w:hAnsi="Courier New" w:cs="Courier New"/>
          </w:rPr>
          <w:t>PYTHONPATH</w:t>
        </w:r>
        <w:r>
          <w:rPr>
            <w:rFonts w:asciiTheme="majorHAnsi" w:hAnsiTheme="majorHAnsi" w:cstheme="majorHAnsi"/>
          </w:rPr>
          <w:t xml:space="preserve"> is set correctly.  Please follow the instructions for running programs that come with the development environment.</w:t>
        </w:r>
      </w:ins>
    </w:p>
    <w:p w14:paraId="287B18E6" w14:textId="77777777" w:rsidR="007D64D8" w:rsidRDefault="007D64D8" w:rsidP="007D64D8">
      <w:pPr>
        <w:rPr>
          <w:rFonts w:asciiTheme="majorHAnsi" w:hAnsiTheme="majorHAnsi" w:cstheme="majorHAnsi"/>
          <w:caps/>
        </w:rPr>
      </w:pPr>
    </w:p>
    <w:p w14:paraId="18E55713" w14:textId="4C27A894" w:rsidR="00EC19BA" w:rsidRPr="007D64D8" w:rsidRDefault="00EC19BA" w:rsidP="007D64D8">
      <w:pPr>
        <w:rPr>
          <w:rFonts w:asciiTheme="majorHAnsi" w:hAnsiTheme="majorHAnsi" w:cstheme="majorHAnsi"/>
          <w:b/>
          <w:bCs/>
          <w:caps/>
        </w:rPr>
      </w:pPr>
      <w:r w:rsidRPr="007D64D8">
        <w:rPr>
          <w:rFonts w:asciiTheme="majorHAnsi" w:hAnsiTheme="majorHAnsi" w:cstheme="majorHAnsi"/>
          <w:b/>
          <w:bCs/>
          <w:caps/>
        </w:rPr>
        <w:t>PROGRAMMING SIMULATED ROBOTS</w:t>
      </w:r>
      <w:r w:rsidR="00EE138E" w:rsidRPr="007D64D8">
        <w:rPr>
          <w:rFonts w:asciiTheme="majorHAnsi" w:hAnsiTheme="majorHAnsi" w:cstheme="majorHAnsi"/>
          <w:b/>
          <w:bCs/>
          <w:caps/>
        </w:rPr>
        <w:t>:</w:t>
      </w:r>
    </w:p>
    <w:p w14:paraId="314A2E0C" w14:textId="389BC801" w:rsidR="00EC19BA" w:rsidRPr="007D64D8" w:rsidRDefault="00EC19BA" w:rsidP="007D64D8">
      <w:pPr>
        <w:rPr>
          <w:rFonts w:asciiTheme="majorHAnsi" w:hAnsiTheme="majorHAnsi" w:cstheme="majorHAnsi"/>
        </w:rPr>
      </w:pPr>
      <w:r w:rsidRPr="007D64D8">
        <w:rPr>
          <w:rFonts w:asciiTheme="majorHAnsi" w:hAnsiTheme="majorHAnsi" w:cstheme="majorHAnsi"/>
        </w:rPr>
        <w:t>Instructions for programming the simulated robots can be found in the w</w:t>
      </w:r>
      <w:r w:rsidR="007D64D8">
        <w:rPr>
          <w:rFonts w:asciiTheme="majorHAnsi" w:hAnsiTheme="majorHAnsi" w:cstheme="majorHAnsi"/>
        </w:rPr>
        <w:t>orkbook</w:t>
      </w:r>
      <w:del w:id="168" w:author="Dennis, Louise" w:date="2020-04-08T10:05:00Z">
        <w:r w:rsidRPr="007D64D8" w:rsidDel="001A1EFC">
          <w:rPr>
            <w:rFonts w:asciiTheme="majorHAnsi" w:hAnsiTheme="majorHAnsi" w:cstheme="majorHAnsi"/>
          </w:rPr>
          <w:delText>s</w:delText>
        </w:r>
      </w:del>
      <w:r w:rsidRPr="007D64D8">
        <w:rPr>
          <w:rFonts w:asciiTheme="majorHAnsi" w:hAnsiTheme="majorHAnsi" w:cstheme="majorHAnsi"/>
        </w:rPr>
        <w:t>.</w:t>
      </w:r>
    </w:p>
    <w:p w14:paraId="53A8343D" w14:textId="3B30C12B" w:rsidR="00104060" w:rsidDel="001A1EFC" w:rsidRDefault="00104060">
      <w:pPr>
        <w:jc w:val="center"/>
        <w:rPr>
          <w:del w:id="169" w:author="Dennis, Louise" w:date="2020-04-08T10:05:00Z"/>
          <w:sz w:val="40"/>
          <w:szCs w:val="40"/>
        </w:rPr>
      </w:pPr>
    </w:p>
    <w:p w14:paraId="1F1FA72D" w14:textId="09D1A171" w:rsidR="00104060" w:rsidDel="001A1EFC" w:rsidRDefault="00104060">
      <w:pPr>
        <w:jc w:val="both"/>
        <w:rPr>
          <w:del w:id="170" w:author="Dennis, Louise" w:date="2020-04-08T10:05:00Z"/>
          <w:rFonts w:ascii="Calibri" w:eastAsia="Calibri" w:hAnsi="Calibri" w:cs="Calibri"/>
        </w:rPr>
      </w:pPr>
    </w:p>
    <w:p w14:paraId="4A2B1928" w14:textId="7270FAB4" w:rsidR="00413709" w:rsidDel="001A1EFC" w:rsidRDefault="00413709">
      <w:pPr>
        <w:jc w:val="both"/>
        <w:rPr>
          <w:del w:id="171" w:author="Dennis, Louise" w:date="2020-04-08T10:05:00Z"/>
          <w:rFonts w:ascii="Calibri" w:eastAsia="Calibri" w:hAnsi="Calibri" w:cs="Calibri"/>
        </w:rPr>
      </w:pPr>
    </w:p>
    <w:p w14:paraId="734ED029" w14:textId="3194B001" w:rsidR="00413709" w:rsidDel="001A1EFC" w:rsidRDefault="00413709">
      <w:pPr>
        <w:jc w:val="both"/>
        <w:rPr>
          <w:del w:id="172" w:author="Dennis, Louise" w:date="2020-04-08T10:05:00Z"/>
          <w:rFonts w:ascii="Calibri" w:eastAsia="Calibri" w:hAnsi="Calibri" w:cs="Calibri"/>
        </w:rPr>
      </w:pPr>
    </w:p>
    <w:p w14:paraId="3030DAA0" w14:textId="5D3FF1CF" w:rsidR="00413709" w:rsidDel="001A1EFC" w:rsidRDefault="00413709">
      <w:pPr>
        <w:jc w:val="both"/>
        <w:rPr>
          <w:del w:id="173" w:author="Dennis, Louise" w:date="2020-04-08T10:05:00Z"/>
          <w:rFonts w:ascii="Calibri" w:eastAsia="Calibri" w:hAnsi="Calibri" w:cs="Calibri"/>
        </w:rPr>
      </w:pPr>
    </w:p>
    <w:p w14:paraId="792C6930" w14:textId="37CC5238" w:rsidR="00413709" w:rsidDel="001A1EFC" w:rsidRDefault="00413709">
      <w:pPr>
        <w:jc w:val="both"/>
        <w:rPr>
          <w:del w:id="174" w:author="Dennis, Louise" w:date="2020-04-08T10:05:00Z"/>
          <w:rFonts w:ascii="Calibri" w:eastAsia="Calibri" w:hAnsi="Calibri" w:cs="Calibri"/>
        </w:rPr>
      </w:pPr>
    </w:p>
    <w:p w14:paraId="347B0AE2" w14:textId="6F5D4016" w:rsidR="00413709" w:rsidDel="001A1EFC" w:rsidRDefault="00413709">
      <w:pPr>
        <w:jc w:val="both"/>
        <w:rPr>
          <w:del w:id="175" w:author="Dennis, Louise" w:date="2020-04-08T10:05:00Z"/>
          <w:rFonts w:ascii="Calibri" w:eastAsia="Calibri" w:hAnsi="Calibri" w:cs="Calibri"/>
        </w:rPr>
      </w:pPr>
    </w:p>
    <w:p w14:paraId="677090D7" w14:textId="647163E4" w:rsidR="00413709" w:rsidDel="001A1EFC" w:rsidRDefault="00413709">
      <w:pPr>
        <w:jc w:val="both"/>
        <w:rPr>
          <w:del w:id="176" w:author="Dennis, Louise" w:date="2020-04-08T10:05:00Z"/>
          <w:rFonts w:ascii="Calibri" w:eastAsia="Calibri" w:hAnsi="Calibri" w:cs="Calibri"/>
        </w:rPr>
      </w:pPr>
    </w:p>
    <w:p w14:paraId="6D120F39" w14:textId="68DEDF09" w:rsidR="00413709" w:rsidDel="001A1EFC" w:rsidRDefault="00413709">
      <w:pPr>
        <w:jc w:val="both"/>
        <w:rPr>
          <w:del w:id="177" w:author="Dennis, Louise" w:date="2020-04-08T10:05:00Z"/>
          <w:rFonts w:ascii="Calibri" w:eastAsia="Calibri" w:hAnsi="Calibri" w:cs="Calibri"/>
        </w:rPr>
      </w:pPr>
    </w:p>
    <w:p w14:paraId="491F5AAC" w14:textId="52E662BB" w:rsidR="00413709" w:rsidDel="001A1EFC" w:rsidRDefault="00413709">
      <w:pPr>
        <w:jc w:val="both"/>
        <w:rPr>
          <w:del w:id="178" w:author="Dennis, Louise" w:date="2020-04-08T10:05:00Z"/>
          <w:rFonts w:ascii="Calibri" w:eastAsia="Calibri" w:hAnsi="Calibri" w:cs="Calibri"/>
        </w:rPr>
      </w:pPr>
    </w:p>
    <w:p w14:paraId="6B668F80" w14:textId="589C0D19" w:rsidR="00413709" w:rsidDel="001A1EFC" w:rsidRDefault="00413709">
      <w:pPr>
        <w:jc w:val="both"/>
        <w:rPr>
          <w:del w:id="179" w:author="Dennis, Louise" w:date="2020-04-08T10:05:00Z"/>
          <w:rFonts w:ascii="Calibri" w:eastAsia="Calibri" w:hAnsi="Calibri" w:cs="Calibri"/>
        </w:rPr>
      </w:pPr>
    </w:p>
    <w:p w14:paraId="75AF4BA0" w14:textId="60F52745" w:rsidR="00413709" w:rsidDel="001A1EFC" w:rsidRDefault="00413709">
      <w:pPr>
        <w:jc w:val="both"/>
        <w:rPr>
          <w:del w:id="180" w:author="Dennis, Louise" w:date="2020-04-08T10:05:00Z"/>
          <w:rFonts w:ascii="Calibri" w:eastAsia="Calibri" w:hAnsi="Calibri" w:cs="Calibri"/>
        </w:rPr>
      </w:pPr>
    </w:p>
    <w:p w14:paraId="41B24D28" w14:textId="77777777" w:rsidR="00413709" w:rsidRDefault="00413709">
      <w:pPr>
        <w:jc w:val="both"/>
        <w:rPr>
          <w:rFonts w:ascii="Calibri" w:eastAsia="Calibri" w:hAnsi="Calibri" w:cs="Calibri"/>
        </w:rPr>
      </w:pPr>
    </w:p>
    <w:p w14:paraId="16AC4F5A" w14:textId="77777777" w:rsidR="001A1EFC" w:rsidRDefault="001A1EFC">
      <w:pPr>
        <w:jc w:val="both"/>
        <w:rPr>
          <w:ins w:id="181" w:author="Dennis, Louise" w:date="2020-04-08T10:06:00Z"/>
          <w:rFonts w:ascii="Calibri" w:eastAsia="Calibri" w:hAnsi="Calibri" w:cs="Calibri"/>
        </w:rPr>
      </w:pPr>
    </w:p>
    <w:p w14:paraId="4B28C299" w14:textId="77777777" w:rsidR="001A1EFC" w:rsidRDefault="001A1EFC">
      <w:pPr>
        <w:jc w:val="both"/>
        <w:rPr>
          <w:ins w:id="182" w:author="Dennis, Louise" w:date="2020-04-08T10:06:00Z"/>
          <w:rFonts w:ascii="Calibri" w:eastAsia="Calibri" w:hAnsi="Calibri" w:cs="Calibri"/>
        </w:rPr>
      </w:pPr>
    </w:p>
    <w:p w14:paraId="1C96384B" w14:textId="77777777" w:rsidR="001A1EFC" w:rsidRDefault="001A1EFC">
      <w:pPr>
        <w:jc w:val="both"/>
        <w:rPr>
          <w:ins w:id="183" w:author="Dennis, Louise" w:date="2020-04-08T10:06:00Z"/>
          <w:rFonts w:ascii="Calibri" w:eastAsia="Calibri" w:hAnsi="Calibri" w:cs="Calibri"/>
        </w:rPr>
      </w:pPr>
    </w:p>
    <w:p w14:paraId="213AB917" w14:textId="77777777" w:rsidR="001A1EFC" w:rsidRDefault="001A1EFC">
      <w:pPr>
        <w:jc w:val="both"/>
        <w:rPr>
          <w:ins w:id="184" w:author="Dennis, Louise" w:date="2020-04-08T10:06:00Z"/>
          <w:rFonts w:ascii="Calibri" w:eastAsia="Calibri" w:hAnsi="Calibri" w:cs="Calibri"/>
        </w:rPr>
      </w:pPr>
    </w:p>
    <w:p w14:paraId="4F0D257B" w14:textId="77777777" w:rsidR="001A1EFC" w:rsidRDefault="001A1EFC">
      <w:pPr>
        <w:jc w:val="both"/>
        <w:rPr>
          <w:ins w:id="185" w:author="Dennis, Louise" w:date="2020-04-08T10:06:00Z"/>
          <w:rFonts w:ascii="Calibri" w:eastAsia="Calibri" w:hAnsi="Calibri" w:cs="Calibri"/>
        </w:rPr>
      </w:pPr>
    </w:p>
    <w:p w14:paraId="7B0A98C3" w14:textId="77777777" w:rsidR="001A1EFC" w:rsidRDefault="001A1EFC">
      <w:pPr>
        <w:jc w:val="both"/>
        <w:rPr>
          <w:ins w:id="186" w:author="Dennis, Louise" w:date="2020-04-08T10:06:00Z"/>
          <w:rFonts w:ascii="Calibri" w:eastAsia="Calibri" w:hAnsi="Calibri" w:cs="Calibri"/>
        </w:rPr>
      </w:pPr>
    </w:p>
    <w:p w14:paraId="1278CF5A" w14:textId="77777777" w:rsidR="001A1EFC" w:rsidRDefault="001A1EFC">
      <w:pPr>
        <w:jc w:val="both"/>
        <w:rPr>
          <w:ins w:id="187" w:author="Dennis, Louise" w:date="2020-04-08T10:06:00Z"/>
          <w:rFonts w:ascii="Calibri" w:eastAsia="Calibri" w:hAnsi="Calibri" w:cs="Calibri"/>
        </w:rPr>
      </w:pPr>
    </w:p>
    <w:p w14:paraId="7944C213" w14:textId="77777777" w:rsidR="001A1EFC" w:rsidRDefault="001A1EFC">
      <w:pPr>
        <w:jc w:val="both"/>
        <w:rPr>
          <w:ins w:id="188" w:author="Dennis, Louise" w:date="2020-04-08T10:06:00Z"/>
          <w:rFonts w:ascii="Calibri" w:eastAsia="Calibri" w:hAnsi="Calibri" w:cs="Calibri"/>
        </w:rPr>
      </w:pPr>
    </w:p>
    <w:p w14:paraId="03391962" w14:textId="77777777" w:rsidR="001A1EFC" w:rsidRDefault="001A1EFC">
      <w:pPr>
        <w:jc w:val="both"/>
        <w:rPr>
          <w:ins w:id="189" w:author="Dennis, Louise" w:date="2020-04-08T10:06:00Z"/>
          <w:rFonts w:ascii="Calibri" w:eastAsia="Calibri" w:hAnsi="Calibri" w:cs="Calibri"/>
        </w:rPr>
      </w:pPr>
    </w:p>
    <w:p w14:paraId="5B07088D" w14:textId="77777777" w:rsidR="001A1EFC" w:rsidRDefault="001A1EFC">
      <w:pPr>
        <w:jc w:val="both"/>
        <w:rPr>
          <w:ins w:id="190" w:author="Dennis, Louise" w:date="2020-04-08T10:06:00Z"/>
          <w:rFonts w:ascii="Calibri" w:eastAsia="Calibri" w:hAnsi="Calibri" w:cs="Calibri"/>
        </w:rPr>
      </w:pPr>
    </w:p>
    <w:p w14:paraId="249D9CE6" w14:textId="77777777" w:rsidR="001A1EFC" w:rsidRDefault="001A1EFC">
      <w:pPr>
        <w:jc w:val="both"/>
        <w:rPr>
          <w:ins w:id="191" w:author="Dennis, Louise" w:date="2020-04-08T10:06:00Z"/>
          <w:rFonts w:ascii="Calibri" w:eastAsia="Calibri" w:hAnsi="Calibri" w:cs="Calibri"/>
        </w:rPr>
      </w:pPr>
    </w:p>
    <w:p w14:paraId="7DABC67C" w14:textId="77777777" w:rsidR="001A1EFC" w:rsidRDefault="001A1EFC">
      <w:pPr>
        <w:jc w:val="both"/>
        <w:rPr>
          <w:ins w:id="192" w:author="Dennis, Louise" w:date="2020-04-08T10:06:00Z"/>
          <w:rFonts w:ascii="Calibri" w:eastAsia="Calibri" w:hAnsi="Calibri" w:cs="Calibri"/>
        </w:rPr>
      </w:pPr>
    </w:p>
    <w:p w14:paraId="5D94762B" w14:textId="77777777" w:rsidR="001A1EFC" w:rsidRDefault="001A1EFC">
      <w:pPr>
        <w:jc w:val="both"/>
        <w:rPr>
          <w:ins w:id="193" w:author="Dennis, Louise" w:date="2020-04-08T10:06:00Z"/>
          <w:rFonts w:ascii="Calibri" w:eastAsia="Calibri" w:hAnsi="Calibri" w:cs="Calibri"/>
        </w:rPr>
      </w:pPr>
    </w:p>
    <w:p w14:paraId="6CFA0526" w14:textId="77777777" w:rsidR="001A1EFC" w:rsidRDefault="001A1EFC">
      <w:pPr>
        <w:jc w:val="both"/>
        <w:rPr>
          <w:ins w:id="194" w:author="Dennis, Louise" w:date="2020-04-08T10:06:00Z"/>
          <w:rFonts w:ascii="Calibri" w:eastAsia="Calibri" w:hAnsi="Calibri" w:cs="Calibri"/>
        </w:rPr>
      </w:pPr>
    </w:p>
    <w:p w14:paraId="16572B84" w14:textId="77777777" w:rsidR="001A1EFC" w:rsidRDefault="001A1EFC">
      <w:pPr>
        <w:jc w:val="both"/>
        <w:rPr>
          <w:ins w:id="195" w:author="Dennis, Louise" w:date="2020-04-08T10:06:00Z"/>
          <w:rFonts w:ascii="Calibri" w:eastAsia="Calibri" w:hAnsi="Calibri" w:cs="Calibri"/>
        </w:rPr>
      </w:pPr>
    </w:p>
    <w:p w14:paraId="4469C7F7" w14:textId="77777777" w:rsidR="001A1EFC" w:rsidRDefault="001A1EFC">
      <w:pPr>
        <w:jc w:val="both"/>
        <w:rPr>
          <w:ins w:id="196" w:author="Dennis, Louise" w:date="2020-04-08T10:06:00Z"/>
          <w:rFonts w:ascii="Calibri" w:eastAsia="Calibri" w:hAnsi="Calibri" w:cs="Calibri"/>
        </w:rPr>
      </w:pPr>
    </w:p>
    <w:p w14:paraId="2CEC04DB" w14:textId="77777777" w:rsidR="001A1EFC" w:rsidRDefault="001A1EFC">
      <w:pPr>
        <w:jc w:val="both"/>
        <w:rPr>
          <w:ins w:id="197" w:author="Dennis, Louise" w:date="2020-04-08T10:06:00Z"/>
          <w:rFonts w:ascii="Calibri" w:eastAsia="Calibri" w:hAnsi="Calibri" w:cs="Calibri"/>
        </w:rPr>
      </w:pPr>
    </w:p>
    <w:p w14:paraId="416408B8" w14:textId="77777777" w:rsidR="001A1EFC" w:rsidRDefault="001A1EFC">
      <w:pPr>
        <w:jc w:val="both"/>
        <w:rPr>
          <w:ins w:id="198" w:author="Dennis, Louise" w:date="2020-04-08T10:06:00Z"/>
          <w:rFonts w:ascii="Calibri" w:eastAsia="Calibri" w:hAnsi="Calibri" w:cs="Calibri"/>
        </w:rPr>
      </w:pPr>
    </w:p>
    <w:p w14:paraId="2302C73B" w14:textId="77777777" w:rsidR="001A1EFC" w:rsidRDefault="001A1EFC">
      <w:pPr>
        <w:jc w:val="both"/>
        <w:rPr>
          <w:ins w:id="199" w:author="Dennis, Louise" w:date="2020-04-08T10:06:00Z"/>
          <w:rFonts w:ascii="Calibri" w:eastAsia="Calibri" w:hAnsi="Calibri" w:cs="Calibri"/>
        </w:rPr>
      </w:pPr>
    </w:p>
    <w:p w14:paraId="297B0797" w14:textId="77777777" w:rsidR="001A1EFC" w:rsidRDefault="001A1EFC">
      <w:pPr>
        <w:jc w:val="both"/>
        <w:rPr>
          <w:ins w:id="200" w:author="Dennis, Louise" w:date="2020-04-08T10:06:00Z"/>
          <w:rFonts w:ascii="Calibri" w:eastAsia="Calibri" w:hAnsi="Calibri" w:cs="Calibri"/>
        </w:rPr>
      </w:pPr>
    </w:p>
    <w:p w14:paraId="59941337" w14:textId="77777777" w:rsidR="001A1EFC" w:rsidRDefault="001A1EFC">
      <w:pPr>
        <w:jc w:val="both"/>
        <w:rPr>
          <w:ins w:id="201" w:author="Dennis, Louise" w:date="2020-04-08T10:06:00Z"/>
          <w:rFonts w:ascii="Calibri" w:eastAsia="Calibri" w:hAnsi="Calibri" w:cs="Calibri"/>
        </w:rPr>
      </w:pPr>
    </w:p>
    <w:p w14:paraId="68C001FE" w14:textId="77777777" w:rsidR="001A1EFC" w:rsidRDefault="001A1EFC">
      <w:pPr>
        <w:jc w:val="both"/>
        <w:rPr>
          <w:ins w:id="202" w:author="Dennis, Louise" w:date="2020-04-08T10:06:00Z"/>
          <w:rFonts w:ascii="Calibri" w:eastAsia="Calibri" w:hAnsi="Calibri" w:cs="Calibri"/>
        </w:rPr>
      </w:pPr>
    </w:p>
    <w:p w14:paraId="4C031B9A" w14:textId="77777777" w:rsidR="001A1EFC" w:rsidRDefault="001A1EFC">
      <w:pPr>
        <w:jc w:val="both"/>
        <w:rPr>
          <w:ins w:id="203" w:author="Dennis, Louise" w:date="2020-04-08T10:06:00Z"/>
          <w:rFonts w:ascii="Calibri" w:eastAsia="Calibri" w:hAnsi="Calibri" w:cs="Calibri"/>
        </w:rPr>
      </w:pPr>
    </w:p>
    <w:p w14:paraId="69274F50" w14:textId="77777777" w:rsidR="001A1EFC" w:rsidRDefault="001A1EFC">
      <w:pPr>
        <w:jc w:val="both"/>
        <w:rPr>
          <w:ins w:id="204" w:author="Dennis, Louise" w:date="2020-04-08T10:06:00Z"/>
          <w:rFonts w:ascii="Calibri" w:eastAsia="Calibri" w:hAnsi="Calibri" w:cs="Calibri"/>
        </w:rPr>
      </w:pPr>
    </w:p>
    <w:p w14:paraId="2BC9D654" w14:textId="77777777" w:rsidR="001A1EFC" w:rsidRDefault="001A1EFC">
      <w:pPr>
        <w:jc w:val="both"/>
        <w:rPr>
          <w:ins w:id="205" w:author="Dennis, Louise" w:date="2020-04-08T10:06:00Z"/>
          <w:rFonts w:ascii="Calibri" w:eastAsia="Calibri" w:hAnsi="Calibri" w:cs="Calibri"/>
        </w:rPr>
      </w:pPr>
    </w:p>
    <w:p w14:paraId="4794B48F" w14:textId="77777777" w:rsidR="001A1EFC" w:rsidRDefault="001A1EFC">
      <w:pPr>
        <w:jc w:val="both"/>
        <w:rPr>
          <w:ins w:id="206" w:author="Dennis, Louise" w:date="2020-04-08T10:06:00Z"/>
          <w:rFonts w:ascii="Calibri" w:eastAsia="Calibri" w:hAnsi="Calibri" w:cs="Calibri"/>
        </w:rPr>
      </w:pPr>
    </w:p>
    <w:p w14:paraId="56B42BB5" w14:textId="77777777" w:rsidR="001A1EFC" w:rsidRDefault="001A1EFC">
      <w:pPr>
        <w:jc w:val="both"/>
        <w:rPr>
          <w:ins w:id="207" w:author="Dennis, Louise" w:date="2020-04-08T10:06:00Z"/>
          <w:rFonts w:ascii="Calibri" w:eastAsia="Calibri" w:hAnsi="Calibri" w:cs="Calibri"/>
        </w:rPr>
      </w:pPr>
    </w:p>
    <w:p w14:paraId="161876C5" w14:textId="77777777" w:rsidR="001A1EFC" w:rsidRDefault="001A1EFC">
      <w:pPr>
        <w:jc w:val="both"/>
        <w:rPr>
          <w:ins w:id="208" w:author="Dennis, Louise" w:date="2020-04-08T10:06:00Z"/>
          <w:rFonts w:ascii="Calibri" w:eastAsia="Calibri" w:hAnsi="Calibri" w:cs="Calibri"/>
        </w:rPr>
      </w:pPr>
    </w:p>
    <w:p w14:paraId="31D73F87" w14:textId="77777777" w:rsidR="001A1EFC" w:rsidRDefault="001A1EFC">
      <w:pPr>
        <w:jc w:val="both"/>
        <w:rPr>
          <w:ins w:id="209" w:author="Dennis, Louise" w:date="2020-04-08T10:06:00Z"/>
          <w:rFonts w:ascii="Calibri" w:eastAsia="Calibri" w:hAnsi="Calibri" w:cs="Calibri"/>
        </w:rPr>
      </w:pPr>
    </w:p>
    <w:p w14:paraId="6C32A4D2" w14:textId="77777777" w:rsidR="001A1EFC" w:rsidRDefault="001A1EFC">
      <w:pPr>
        <w:jc w:val="both"/>
        <w:rPr>
          <w:ins w:id="210" w:author="Dennis, Louise" w:date="2020-04-08T10:06:00Z"/>
          <w:rFonts w:ascii="Calibri" w:eastAsia="Calibri" w:hAnsi="Calibri" w:cs="Calibri"/>
        </w:rPr>
      </w:pPr>
    </w:p>
    <w:p w14:paraId="47330C6B" w14:textId="77777777" w:rsidR="001A1EFC" w:rsidRDefault="001A1EFC">
      <w:pPr>
        <w:jc w:val="both"/>
        <w:rPr>
          <w:ins w:id="211" w:author="Dennis, Louise" w:date="2020-04-08T10:06:00Z"/>
          <w:rFonts w:ascii="Calibri" w:eastAsia="Calibri" w:hAnsi="Calibri" w:cs="Calibri"/>
        </w:rPr>
      </w:pPr>
    </w:p>
    <w:p w14:paraId="46CCB8B0" w14:textId="77777777" w:rsidR="001A1EFC" w:rsidRDefault="001A1EFC">
      <w:pPr>
        <w:jc w:val="both"/>
        <w:rPr>
          <w:ins w:id="212" w:author="Dennis, Louise" w:date="2020-04-08T10:06:00Z"/>
          <w:rFonts w:ascii="Calibri" w:eastAsia="Calibri" w:hAnsi="Calibri" w:cs="Calibri"/>
        </w:rPr>
      </w:pPr>
    </w:p>
    <w:p w14:paraId="1C5D19AE" w14:textId="5043BE88" w:rsidR="00104060" w:rsidRDefault="0038043D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04B06285" wp14:editId="7DC0453B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 wp14:anchorId="542CDC1F" wp14:editId="58057C7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6585781D" wp14:editId="4C5DCCE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8720" behindDoc="0" locked="0" layoutInCell="1" hidden="0" allowOverlap="1" wp14:anchorId="458B5226" wp14:editId="0CDB628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9744" behindDoc="0" locked="0" layoutInCell="1" hidden="0" allowOverlap="1" wp14:anchorId="575FD65E" wp14:editId="12AFC19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AEE1C2" w14:textId="5EFA1627" w:rsidR="00104060" w:rsidRDefault="0038043D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EC19BA">
        <w:rPr>
          <w:rFonts w:ascii="Calibri" w:eastAsia="Calibri" w:hAnsi="Calibri" w:cs="Calibri"/>
          <w:sz w:val="16"/>
          <w:szCs w:val="16"/>
        </w:rPr>
        <w:t>20</w:t>
      </w:r>
    </w:p>
    <w:p w14:paraId="62179622" w14:textId="77777777" w:rsidR="00104060" w:rsidRDefault="0038043D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2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746E6675" w14:textId="77777777" w:rsidR="00104060" w:rsidRDefault="00104060">
      <w:pPr>
        <w:rPr>
          <w:rFonts w:ascii="Calibri" w:eastAsia="Calibri" w:hAnsi="Calibri" w:cs="Calibri"/>
        </w:rPr>
      </w:pPr>
    </w:p>
    <w:sectPr w:rsidR="00104060">
      <w:headerReference w:type="even" r:id="rId13"/>
      <w:headerReference w:type="default" r:id="rId14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" w:author="Nicholas Hawes" w:date="2020-03-25T08:02:00Z" w:initials="NH">
    <w:p w14:paraId="01D59371" w14:textId="2D2C32C7" w:rsidR="007344E5" w:rsidRDefault="007344E5">
      <w:pPr>
        <w:pStyle w:val="CommentText"/>
      </w:pPr>
      <w:r>
        <w:rPr>
          <w:rStyle w:val="CommentReference"/>
        </w:rPr>
        <w:annotationRef/>
      </w:r>
      <w:r>
        <w:t>Will they know how to do this? Maybe provide a link or more instruction.</w:t>
      </w:r>
    </w:p>
  </w:comment>
  <w:comment w:id="125" w:author="Nicholas Hawes" w:date="2020-03-25T08:05:00Z" w:initials="NH">
    <w:p w14:paraId="11564D97" w14:textId="2394FF30" w:rsidR="00641812" w:rsidRDefault="00641812">
      <w:pPr>
        <w:pStyle w:val="CommentText"/>
      </w:pPr>
      <w:r>
        <w:rPr>
          <w:rStyle w:val="CommentReference"/>
        </w:rPr>
        <w:annotationRef/>
      </w:r>
      <w:r>
        <w:t>Perhaps make it clear that this is a disjunction with the above instructions.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D59371" w15:done="1"/>
  <w15:commentEx w15:paraId="11564D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D59371" w16cid:durableId="22258E8A"/>
  <w16cid:commentId w16cid:paraId="11564D97" w16cid:durableId="22258F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A7476" w14:textId="77777777" w:rsidR="00745211" w:rsidRDefault="00745211">
      <w:r>
        <w:separator/>
      </w:r>
    </w:p>
  </w:endnote>
  <w:endnote w:type="continuationSeparator" w:id="0">
    <w:p w14:paraId="4715E8FA" w14:textId="77777777" w:rsidR="00745211" w:rsidRDefault="0074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5F58A" w14:textId="77777777" w:rsidR="00745211" w:rsidRDefault="00745211">
      <w:r>
        <w:separator/>
      </w:r>
    </w:p>
  </w:footnote>
  <w:footnote w:type="continuationSeparator" w:id="0">
    <w:p w14:paraId="1728C632" w14:textId="77777777" w:rsidR="00745211" w:rsidRDefault="00745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B8613" w14:textId="77777777" w:rsidR="00104060" w:rsidRDefault="001040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104060" w14:paraId="76F74247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BB352E1" w14:textId="77777777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B27E7D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097F62A0" w14:textId="327AC149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1:</w:t>
          </w:r>
          <w:r w:rsidR="005D22EA">
            <w:rPr>
              <w:rFonts w:ascii="Calibri" w:eastAsia="Calibri" w:hAnsi="Calibri" w:cs="Calibri"/>
              <w:b/>
            </w:rPr>
            <w:t xml:space="preserve"> </w:t>
          </w:r>
          <w:r>
            <w:rPr>
              <w:rFonts w:ascii="Calibri" w:eastAsia="Calibri" w:hAnsi="Calibri" w:cs="Calibri"/>
              <w:b/>
            </w:rPr>
            <w:t>The Pi2Go Simulator</w:t>
          </w:r>
        </w:p>
      </w:tc>
    </w:tr>
  </w:tbl>
  <w:p w14:paraId="06B699CE" w14:textId="77777777" w:rsidR="00104060" w:rsidRDefault="001040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9315" w14:textId="77777777" w:rsidR="00104060" w:rsidRDefault="001040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104060" w14:paraId="0307B2B1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05EF681F" w14:textId="5E63C750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EC19BA"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EC19BA">
            <w:rPr>
              <w:rFonts w:ascii="Calibri" w:eastAsia="Calibri" w:hAnsi="Calibri" w:cs="Calibri"/>
              <w:b/>
            </w:rPr>
            <w:t>Installing the</w:t>
          </w:r>
          <w:r>
            <w:rPr>
              <w:rFonts w:ascii="Calibri" w:eastAsia="Calibri" w:hAnsi="Calibri" w:cs="Calibri"/>
              <w:b/>
            </w:rPr>
            <w:t xml:space="preserve"> Simulator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C7A186C" w14:textId="77777777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B27E7D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595EE067" w14:textId="77777777" w:rsidR="00104060" w:rsidRDefault="001040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07184"/>
    <w:multiLevelType w:val="hybridMultilevel"/>
    <w:tmpl w:val="36501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106520"/>
    <w:multiLevelType w:val="hybridMultilevel"/>
    <w:tmpl w:val="764EF8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D6FBB"/>
    <w:multiLevelType w:val="hybridMultilevel"/>
    <w:tmpl w:val="54B2A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36B5C"/>
    <w:multiLevelType w:val="hybridMultilevel"/>
    <w:tmpl w:val="F62CB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E7335F"/>
    <w:multiLevelType w:val="multilevel"/>
    <w:tmpl w:val="1728A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2F32AE"/>
    <w:multiLevelType w:val="multilevel"/>
    <w:tmpl w:val="E0861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8B5466"/>
    <w:multiLevelType w:val="multilevel"/>
    <w:tmpl w:val="27148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3F7059"/>
    <w:multiLevelType w:val="hybridMultilevel"/>
    <w:tmpl w:val="BDCCC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061EE"/>
    <w:multiLevelType w:val="multilevel"/>
    <w:tmpl w:val="443C0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nnis, Louise">
    <w15:presenceInfo w15:providerId="AD" w15:userId="S::louised@liverpool.ac.uk::2abc8b99-bcbe-4483-975d-8a01dedbbf9c"/>
  </w15:person>
  <w15:person w15:author="Nicholas Hawes">
    <w15:presenceInfo w15:providerId="AD" w15:userId="S::engs1821@ox.ac.uk::77da690f-6d26-437e-9a08-3d3197f3fc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oNotTrackMove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060"/>
    <w:rsid w:val="000131CD"/>
    <w:rsid w:val="000211BA"/>
    <w:rsid w:val="000445A2"/>
    <w:rsid w:val="00104060"/>
    <w:rsid w:val="001A1EFC"/>
    <w:rsid w:val="0038043D"/>
    <w:rsid w:val="00393290"/>
    <w:rsid w:val="003C30FD"/>
    <w:rsid w:val="00413709"/>
    <w:rsid w:val="00426495"/>
    <w:rsid w:val="004C5CD6"/>
    <w:rsid w:val="004F0821"/>
    <w:rsid w:val="0051469D"/>
    <w:rsid w:val="005D1B24"/>
    <w:rsid w:val="005D22EA"/>
    <w:rsid w:val="005D7B95"/>
    <w:rsid w:val="00641812"/>
    <w:rsid w:val="0066001F"/>
    <w:rsid w:val="006E74DA"/>
    <w:rsid w:val="007344E5"/>
    <w:rsid w:val="00735491"/>
    <w:rsid w:val="00745211"/>
    <w:rsid w:val="007D64D8"/>
    <w:rsid w:val="0081726C"/>
    <w:rsid w:val="008A0A94"/>
    <w:rsid w:val="00B27E7D"/>
    <w:rsid w:val="00C73B9B"/>
    <w:rsid w:val="00C96F93"/>
    <w:rsid w:val="00DC4208"/>
    <w:rsid w:val="00EC19BA"/>
    <w:rsid w:val="00EE138E"/>
    <w:rsid w:val="00F6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75FE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2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445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2EA"/>
  </w:style>
  <w:style w:type="paragraph" w:styleId="Header">
    <w:name w:val="header"/>
    <w:basedOn w:val="Normal"/>
    <w:link w:val="HeaderChar"/>
    <w:uiPriority w:val="99"/>
    <w:unhideWhenUsed/>
    <w:rsid w:val="005D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2EA"/>
  </w:style>
  <w:style w:type="paragraph" w:styleId="NormalWeb">
    <w:name w:val="Normal (Web)"/>
    <w:basedOn w:val="Normal"/>
    <w:uiPriority w:val="99"/>
    <w:unhideWhenUsed/>
    <w:rsid w:val="00EC19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C19BA"/>
  </w:style>
  <w:style w:type="character" w:styleId="Hyperlink">
    <w:name w:val="Hyperlink"/>
    <w:basedOn w:val="DefaultParagraphFont"/>
    <w:uiPriority w:val="99"/>
    <w:unhideWhenUsed/>
    <w:rsid w:val="00EC19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19B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19B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34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4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4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4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creativecommons.org/licenses/by-nc-sa/4.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</cp:revision>
  <dcterms:created xsi:type="dcterms:W3CDTF">2020-04-08T09:19:00Z</dcterms:created>
  <dcterms:modified xsi:type="dcterms:W3CDTF">2020-04-08T09:19:00Z</dcterms:modified>
</cp:coreProperties>
</file>